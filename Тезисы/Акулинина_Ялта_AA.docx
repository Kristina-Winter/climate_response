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4AFA4" w14:textId="77777777" w:rsidR="00164986" w:rsidRPr="00164986" w:rsidRDefault="00164986" w:rsidP="00164986">
      <w:pPr>
        <w:spacing w:after="0" w:line="240" w:lineRule="auto"/>
        <w:ind w:firstLine="709"/>
        <w:contextualSpacing/>
        <w:jc w:val="center"/>
        <w:rPr>
          <w:rFonts w:ascii="Times New Roman" w:hAnsi="Times New Roman" w:cs="Times New Roman"/>
          <w:b/>
          <w:caps/>
          <w:sz w:val="28"/>
          <w:szCs w:val="28"/>
        </w:rPr>
      </w:pPr>
      <w:r w:rsidRPr="00164986">
        <w:rPr>
          <w:rFonts w:ascii="Times New Roman" w:hAnsi="Times New Roman" w:cs="Times New Roman"/>
          <w:b/>
          <w:caps/>
          <w:sz w:val="28"/>
          <w:szCs w:val="28"/>
        </w:rPr>
        <w:t>Региональные и видовые особенности реакции деревьев на климатические изменения в лесотундре Северной ЕвразиИ</w:t>
      </w:r>
    </w:p>
    <w:p w14:paraId="6C52ED88" w14:textId="77777777" w:rsidR="003F72B0" w:rsidRDefault="003F72B0" w:rsidP="003F72B0">
      <w:pPr>
        <w:spacing w:after="0" w:line="240" w:lineRule="auto"/>
        <w:ind w:firstLine="709"/>
        <w:contextualSpacing/>
        <w:jc w:val="center"/>
        <w:rPr>
          <w:rFonts w:ascii="Times New Roman" w:hAnsi="Times New Roman" w:cs="Times New Roman"/>
          <w:b/>
          <w:sz w:val="28"/>
          <w:szCs w:val="28"/>
        </w:rPr>
      </w:pPr>
    </w:p>
    <w:p w14:paraId="446F7B22" w14:textId="77777777" w:rsidR="008334F4" w:rsidRDefault="002F1302" w:rsidP="003F72B0">
      <w:pPr>
        <w:spacing w:after="0" w:line="24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 xml:space="preserve">Акулинина Кристина Васильевна, </w:t>
      </w:r>
      <w:r w:rsidR="003F72B0">
        <w:rPr>
          <w:rFonts w:ascii="Times New Roman" w:hAnsi="Times New Roman" w:cs="Times New Roman"/>
          <w:b/>
          <w:sz w:val="28"/>
          <w:szCs w:val="28"/>
        </w:rPr>
        <w:t xml:space="preserve">Арсак Альберто </w:t>
      </w:r>
    </w:p>
    <w:p w14:paraId="03D3A398" w14:textId="77777777" w:rsidR="003F72B0" w:rsidRDefault="00164986" w:rsidP="003F72B0">
      <w:pPr>
        <w:spacing w:after="0"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Институт экологии и географии, </w:t>
      </w:r>
      <w:r w:rsidR="003F72B0">
        <w:rPr>
          <w:rFonts w:ascii="Times New Roman" w:hAnsi="Times New Roman" w:cs="Times New Roman"/>
          <w:sz w:val="28"/>
          <w:szCs w:val="28"/>
        </w:rPr>
        <w:t xml:space="preserve">Сибирский федеральный университет, </w:t>
      </w:r>
      <w:r w:rsidR="003F72B0" w:rsidRPr="003F72B0">
        <w:rPr>
          <w:rFonts w:ascii="Times New Roman" w:hAnsi="Times New Roman" w:cs="Times New Roman"/>
          <w:bCs/>
          <w:sz w:val="28"/>
          <w:szCs w:val="28"/>
        </w:rPr>
        <w:t>660041</w:t>
      </w:r>
      <w:r w:rsidR="003F72B0">
        <w:rPr>
          <w:rFonts w:ascii="Times New Roman" w:hAnsi="Times New Roman" w:cs="Times New Roman"/>
          <w:sz w:val="28"/>
          <w:szCs w:val="28"/>
        </w:rPr>
        <w:t>, Россия, Красноярский край, г. Красноярск</w:t>
      </w:r>
    </w:p>
    <w:p w14:paraId="6937A255" w14:textId="77777777" w:rsidR="003F72B0" w:rsidRDefault="003F72B0" w:rsidP="003F72B0">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Pr>
          <w:rFonts w:ascii="Times New Roman" w:hAnsi="Times New Roman" w:cs="Times New Roman"/>
          <w:sz w:val="28"/>
          <w:szCs w:val="28"/>
          <w:lang w:val="en-US"/>
        </w:rPr>
        <w:t>mail</w:t>
      </w:r>
      <w:r w:rsidRPr="003F72B0">
        <w:rPr>
          <w:rFonts w:ascii="Times New Roman" w:hAnsi="Times New Roman" w:cs="Times New Roman"/>
          <w:sz w:val="28"/>
          <w:szCs w:val="28"/>
          <w:lang w:val="en-US"/>
        </w:rPr>
        <w:t xml:space="preserve">: </w:t>
      </w:r>
      <w:r w:rsidR="008334F4">
        <w:fldChar w:fldCharType="begin"/>
      </w:r>
      <w:r w:rsidR="008334F4" w:rsidRPr="00342697">
        <w:rPr>
          <w:lang w:val="en-US"/>
          <w:rPrChange w:id="0" w:author="Alberto Arzac" w:date="2025-03-31T12:20:00Z" w16du:dateUtc="2025-03-31T05:20:00Z">
            <w:rPr/>
          </w:rPrChange>
        </w:rPr>
        <w:instrText>HYPERLINK "mailto:kbogdanova@sfu-kras.ru"</w:instrText>
      </w:r>
      <w:r w:rsidR="008334F4">
        <w:fldChar w:fldCharType="separate"/>
      </w:r>
      <w:r w:rsidR="008334F4" w:rsidRPr="00D93E09">
        <w:rPr>
          <w:rStyle w:val="Hyperlink"/>
          <w:rFonts w:ascii="Times New Roman" w:hAnsi="Times New Roman" w:cs="Times New Roman"/>
          <w:sz w:val="28"/>
          <w:szCs w:val="28"/>
          <w:lang w:val="en-US"/>
        </w:rPr>
        <w:t>kbogdanova@sfu</w:t>
      </w:r>
      <w:r w:rsidR="002F1302">
        <w:rPr>
          <w:rStyle w:val="Hyperlink"/>
          <w:rFonts w:ascii="Times New Roman" w:hAnsi="Times New Roman" w:cs="Times New Roman"/>
          <w:sz w:val="28"/>
          <w:szCs w:val="28"/>
          <w:lang w:val="en-US"/>
        </w:rPr>
        <w:t xml:space="preserve"> - </w:t>
      </w:r>
      <w:r w:rsidR="008334F4" w:rsidRPr="00D93E09">
        <w:rPr>
          <w:rStyle w:val="Hyperlink"/>
          <w:rFonts w:ascii="Times New Roman" w:hAnsi="Times New Roman" w:cs="Times New Roman"/>
          <w:sz w:val="28"/>
          <w:szCs w:val="28"/>
          <w:lang w:val="en-US"/>
        </w:rPr>
        <w:t>kras.ru</w:t>
      </w:r>
      <w:r w:rsidR="008334F4">
        <w:fldChar w:fldCharType="end"/>
      </w:r>
    </w:p>
    <w:p w14:paraId="165B85DA" w14:textId="77777777" w:rsidR="003F72B0" w:rsidRDefault="003F72B0" w:rsidP="003F72B0">
      <w:pPr>
        <w:spacing w:after="0" w:line="240" w:lineRule="auto"/>
        <w:ind w:firstLine="709"/>
        <w:contextualSpacing/>
        <w:jc w:val="center"/>
        <w:rPr>
          <w:rFonts w:ascii="Times New Roman" w:hAnsi="Times New Roman" w:cs="Times New Roman"/>
          <w:b/>
          <w:sz w:val="28"/>
          <w:szCs w:val="28"/>
          <w:lang w:val="en-US"/>
        </w:rPr>
      </w:pPr>
    </w:p>
    <w:p w14:paraId="502AB00C" w14:textId="77777777" w:rsidR="008334F4" w:rsidRDefault="00164986" w:rsidP="008334F4">
      <w:pPr>
        <w:spacing w:after="0" w:line="240" w:lineRule="auto"/>
        <w:ind w:firstLine="709"/>
        <w:contextualSpacing/>
        <w:jc w:val="center"/>
        <w:rPr>
          <w:rFonts w:ascii="Times New Roman" w:hAnsi="Times New Roman" w:cs="Times New Roman"/>
          <w:b/>
          <w:sz w:val="28"/>
          <w:szCs w:val="28"/>
          <w:lang w:val="en-US"/>
        </w:rPr>
      </w:pPr>
      <w:r w:rsidRPr="00164986">
        <w:rPr>
          <w:rFonts w:ascii="Times New Roman" w:hAnsi="Times New Roman" w:cs="Times New Roman"/>
          <w:b/>
          <w:sz w:val="28"/>
          <w:szCs w:val="28"/>
          <w:lang w:val="en-US"/>
        </w:rPr>
        <w:t>REGIONAL AND SPECIES FEATURES OF TREES' RESPONSE TO CLIMATE CHANGE IN THE FOREST</w:t>
      </w:r>
      <w:r w:rsidR="002F1302">
        <w:rPr>
          <w:rFonts w:ascii="Times New Roman" w:hAnsi="Times New Roman" w:cs="Times New Roman"/>
          <w:b/>
          <w:sz w:val="28"/>
          <w:szCs w:val="28"/>
          <w:lang w:val="en-US"/>
        </w:rPr>
        <w:t xml:space="preserve"> - </w:t>
      </w:r>
      <w:r w:rsidRPr="00164986">
        <w:rPr>
          <w:rFonts w:ascii="Times New Roman" w:hAnsi="Times New Roman" w:cs="Times New Roman"/>
          <w:b/>
          <w:sz w:val="28"/>
          <w:szCs w:val="28"/>
          <w:lang w:val="en-US"/>
        </w:rPr>
        <w:t>TUNDRA OF NORTHERN EURASIA</w:t>
      </w:r>
    </w:p>
    <w:p w14:paraId="10B08A83" w14:textId="77777777" w:rsidR="00164986" w:rsidRPr="008334F4" w:rsidRDefault="00164986" w:rsidP="008334F4">
      <w:pPr>
        <w:spacing w:after="0" w:line="240" w:lineRule="auto"/>
        <w:ind w:firstLine="709"/>
        <w:contextualSpacing/>
        <w:jc w:val="center"/>
        <w:rPr>
          <w:rFonts w:ascii="Times New Roman" w:hAnsi="Times New Roman" w:cs="Times New Roman"/>
          <w:b/>
          <w:sz w:val="28"/>
          <w:szCs w:val="28"/>
          <w:lang w:val="en-US"/>
        </w:rPr>
      </w:pPr>
    </w:p>
    <w:p w14:paraId="5FBE885F" w14:textId="3BE006F4" w:rsidR="008334F4" w:rsidRPr="008334F4" w:rsidRDefault="008334F4" w:rsidP="00CD30B9">
      <w:pPr>
        <w:spacing w:after="0" w:line="240" w:lineRule="auto"/>
        <w:ind w:firstLine="709"/>
        <w:contextualSpacing/>
        <w:jc w:val="center"/>
        <w:rPr>
          <w:rFonts w:ascii="Times New Roman" w:hAnsi="Times New Roman" w:cs="Times New Roman"/>
          <w:b/>
          <w:sz w:val="28"/>
          <w:szCs w:val="28"/>
          <w:lang w:val="en-US"/>
        </w:rPr>
      </w:pPr>
      <w:r w:rsidRPr="008334F4">
        <w:rPr>
          <w:rFonts w:ascii="Times New Roman" w:hAnsi="Times New Roman" w:cs="Times New Roman"/>
          <w:b/>
          <w:sz w:val="28"/>
          <w:szCs w:val="28"/>
          <w:lang w:val="en-US"/>
        </w:rPr>
        <w:t>Akuli</w:t>
      </w:r>
      <w:r w:rsidR="002F1302">
        <w:rPr>
          <w:rFonts w:ascii="Times New Roman" w:hAnsi="Times New Roman" w:cs="Times New Roman"/>
          <w:b/>
          <w:sz w:val="28"/>
          <w:szCs w:val="28"/>
          <w:lang w:val="en-US"/>
        </w:rPr>
        <w:t xml:space="preserve">nina Kristina Vasilievna, </w:t>
      </w:r>
      <w:del w:id="1" w:author="Alberto Arzac" w:date="2025-03-31T12:20:00Z" w16du:dateUtc="2025-03-31T05:20:00Z">
        <w:r w:rsidDel="00342697">
          <w:rPr>
            <w:rFonts w:ascii="Times New Roman" w:hAnsi="Times New Roman" w:cs="Times New Roman"/>
            <w:b/>
            <w:sz w:val="28"/>
            <w:szCs w:val="28"/>
            <w:lang w:val="en-US"/>
          </w:rPr>
          <w:delText>Arz</w:delText>
        </w:r>
        <w:r w:rsidRPr="008334F4" w:rsidDel="00342697">
          <w:rPr>
            <w:rFonts w:ascii="Times New Roman" w:hAnsi="Times New Roman" w:cs="Times New Roman"/>
            <w:b/>
            <w:sz w:val="28"/>
            <w:szCs w:val="28"/>
            <w:lang w:val="en-US"/>
          </w:rPr>
          <w:delText xml:space="preserve">ak </w:delText>
        </w:r>
      </w:del>
      <w:ins w:id="2" w:author="Alberto Arzac" w:date="2025-03-31T12:20:00Z" w16du:dateUtc="2025-03-31T05:20:00Z">
        <w:r w:rsidR="00342697">
          <w:rPr>
            <w:rFonts w:ascii="Times New Roman" w:hAnsi="Times New Roman" w:cs="Times New Roman"/>
            <w:b/>
            <w:sz w:val="28"/>
            <w:szCs w:val="28"/>
            <w:lang w:val="en-US"/>
          </w:rPr>
          <w:t>Arz</w:t>
        </w:r>
        <w:r w:rsidR="00342697" w:rsidRPr="008334F4">
          <w:rPr>
            <w:rFonts w:ascii="Times New Roman" w:hAnsi="Times New Roman" w:cs="Times New Roman"/>
            <w:b/>
            <w:sz w:val="28"/>
            <w:szCs w:val="28"/>
            <w:lang w:val="en-US"/>
          </w:rPr>
          <w:t>a</w:t>
        </w:r>
        <w:r w:rsidR="00342697">
          <w:rPr>
            <w:rFonts w:ascii="Times New Roman" w:hAnsi="Times New Roman" w:cs="Times New Roman"/>
            <w:b/>
            <w:sz w:val="28"/>
            <w:szCs w:val="28"/>
            <w:lang w:val="en-US"/>
          </w:rPr>
          <w:t>c</w:t>
        </w:r>
        <w:r w:rsidR="00342697" w:rsidRPr="008334F4">
          <w:rPr>
            <w:rFonts w:ascii="Times New Roman" w:hAnsi="Times New Roman" w:cs="Times New Roman"/>
            <w:b/>
            <w:sz w:val="28"/>
            <w:szCs w:val="28"/>
            <w:lang w:val="en-US"/>
          </w:rPr>
          <w:t xml:space="preserve"> </w:t>
        </w:r>
      </w:ins>
      <w:r w:rsidRPr="008334F4">
        <w:rPr>
          <w:rFonts w:ascii="Times New Roman" w:hAnsi="Times New Roman" w:cs="Times New Roman"/>
          <w:b/>
          <w:sz w:val="28"/>
          <w:szCs w:val="28"/>
          <w:lang w:val="en-US"/>
        </w:rPr>
        <w:t xml:space="preserve">Alberto </w:t>
      </w:r>
    </w:p>
    <w:p w14:paraId="2B829AFA" w14:textId="77777777" w:rsidR="008334F4" w:rsidRPr="008334F4" w:rsidRDefault="008334F4" w:rsidP="008334F4">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Ins</w:t>
      </w:r>
      <w:r w:rsidR="00164986">
        <w:rPr>
          <w:rFonts w:ascii="Times New Roman" w:hAnsi="Times New Roman" w:cs="Times New Roman"/>
          <w:sz w:val="28"/>
          <w:szCs w:val="28"/>
          <w:lang w:val="en-US"/>
        </w:rPr>
        <w:t>titute of Ecology and Geography</w:t>
      </w:r>
      <w:r w:rsidR="00164986" w:rsidRPr="00164986">
        <w:rPr>
          <w:rFonts w:ascii="Times New Roman" w:hAnsi="Times New Roman" w:cs="Times New Roman"/>
          <w:sz w:val="28"/>
          <w:szCs w:val="28"/>
          <w:lang w:val="en-US"/>
        </w:rPr>
        <w:t xml:space="preserve">, </w:t>
      </w:r>
      <w:r w:rsidRPr="008334F4">
        <w:rPr>
          <w:rFonts w:ascii="Times New Roman" w:hAnsi="Times New Roman" w:cs="Times New Roman"/>
          <w:sz w:val="28"/>
          <w:szCs w:val="28"/>
          <w:lang w:val="en-US"/>
        </w:rPr>
        <w:t>Siberian Federal University, 660041, Russia, Krasnoyarsk Territory, Krasnoyarsk</w:t>
      </w:r>
    </w:p>
    <w:p w14:paraId="4C8022F7" w14:textId="77777777" w:rsidR="008334F4" w:rsidRDefault="008334F4" w:rsidP="008334F4">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sidRPr="008334F4">
        <w:rPr>
          <w:rFonts w:ascii="Times New Roman" w:hAnsi="Times New Roman" w:cs="Times New Roman"/>
          <w:sz w:val="28"/>
          <w:szCs w:val="28"/>
          <w:lang w:val="en-US"/>
        </w:rPr>
        <w:t xml:space="preserve">mail: </w:t>
      </w:r>
      <w:r>
        <w:fldChar w:fldCharType="begin"/>
      </w:r>
      <w:r w:rsidRPr="00342697">
        <w:rPr>
          <w:lang w:val="en-US"/>
          <w:rPrChange w:id="3" w:author="Alberto Arzac" w:date="2025-03-31T12:20:00Z" w16du:dateUtc="2025-03-31T05:20:00Z">
            <w:rPr/>
          </w:rPrChange>
        </w:rPr>
        <w:instrText>HYPERLINK "mailto:kbogdanova@sfu-kras.ru"</w:instrText>
      </w:r>
      <w:r>
        <w:fldChar w:fldCharType="separate"/>
      </w:r>
      <w:r w:rsidRPr="00D93E09">
        <w:rPr>
          <w:rStyle w:val="Hyperlink"/>
          <w:rFonts w:ascii="Times New Roman" w:hAnsi="Times New Roman" w:cs="Times New Roman"/>
          <w:sz w:val="28"/>
          <w:szCs w:val="28"/>
          <w:lang w:val="en-US"/>
        </w:rPr>
        <w:t>kbogdanova@sfu</w:t>
      </w:r>
      <w:r w:rsidR="002F1302">
        <w:rPr>
          <w:rStyle w:val="Hyperlink"/>
          <w:rFonts w:ascii="Times New Roman" w:hAnsi="Times New Roman" w:cs="Times New Roman"/>
          <w:sz w:val="28"/>
          <w:szCs w:val="28"/>
          <w:lang w:val="en-US"/>
        </w:rPr>
        <w:t xml:space="preserve"> - </w:t>
      </w:r>
      <w:r w:rsidRPr="00D93E09">
        <w:rPr>
          <w:rStyle w:val="Hyperlink"/>
          <w:rFonts w:ascii="Times New Roman" w:hAnsi="Times New Roman" w:cs="Times New Roman"/>
          <w:sz w:val="28"/>
          <w:szCs w:val="28"/>
          <w:lang w:val="en-US"/>
        </w:rPr>
        <w:t>kras.ru</w:t>
      </w:r>
      <w:r>
        <w:fldChar w:fldCharType="end"/>
      </w:r>
    </w:p>
    <w:p w14:paraId="6ACA35C5" w14:textId="77777777" w:rsidR="008334F4" w:rsidRPr="008334F4" w:rsidRDefault="008334F4" w:rsidP="008334F4">
      <w:pPr>
        <w:spacing w:after="0" w:line="240" w:lineRule="auto"/>
        <w:ind w:firstLine="709"/>
        <w:contextualSpacing/>
        <w:jc w:val="center"/>
        <w:rPr>
          <w:rFonts w:ascii="Times New Roman" w:hAnsi="Times New Roman" w:cs="Times New Roman"/>
          <w:sz w:val="28"/>
          <w:szCs w:val="28"/>
          <w:lang w:val="en-US"/>
        </w:rPr>
      </w:pPr>
    </w:p>
    <w:p w14:paraId="6A7DB0D0" w14:textId="77777777"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Лесотундровый экотон Северной Евразии, простирающийся от западных границ России до её крайнего северо</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востока, подвергается значительным изменениям из</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за ускоренного арктического потепления. Этот процесс, протекающий почти в четыре раза быстрее глобального уровня, вызывает сдвиги в распределении древесной растительности, её структуре и функционировании, что влияет на биоразнообразие и углеродный цикл региона. Особенно заметны изменения в зоне сплошной мерзлоты, где деревья сталкиваются с экстремальными условиями короткого вегетационного периода, низких температур и переменной глубины активного слоя почвы. Понимание того, как разные виды хвойных адаптируются к этим условиям, важно для оценки их устойчивости и прогнозирования будущих экологических трансформаций.</w:t>
      </w:r>
    </w:p>
    <w:p w14:paraId="72F50B47" w14:textId="77777777"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Целью исследования было изучение региональных и видовых особенностей реакции радиального прироста хвойных на климатические факторы вдоль широтного градиента в лесотундре. Мы стремились выявить различия в чувствительности деревьев к температуре и осадкам, а также оценить, как эти различия могут повлиять на их распределение и конкурентные взаимодействия в условиях потепления. Анализ охватил период 1966</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2021 гг., что позволило проследить долговременные тренды.</w:t>
      </w:r>
    </w:p>
    <w:p w14:paraId="3DBE9C54" w14:textId="77777777"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Объектами исследования выступили четыре вида хвойных: </w:t>
      </w:r>
      <w:r w:rsidRPr="00856F18">
        <w:rPr>
          <w:rFonts w:ascii="Times New Roman" w:hAnsi="Times New Roman" w:cs="Times New Roman"/>
          <w:i/>
          <w:sz w:val="28"/>
          <w:szCs w:val="28"/>
        </w:rPr>
        <w:t>Pinus sylvestris</w:t>
      </w:r>
      <w:r w:rsidRPr="00164986">
        <w:rPr>
          <w:rFonts w:ascii="Times New Roman" w:hAnsi="Times New Roman" w:cs="Times New Roman"/>
          <w:sz w:val="28"/>
          <w:szCs w:val="28"/>
        </w:rPr>
        <w:t xml:space="preserve">, </w:t>
      </w:r>
      <w:r w:rsidRPr="00856F18">
        <w:rPr>
          <w:rFonts w:ascii="Times New Roman" w:hAnsi="Times New Roman" w:cs="Times New Roman"/>
          <w:i/>
          <w:sz w:val="28"/>
          <w:szCs w:val="28"/>
        </w:rPr>
        <w:t>Larix sibirica</w:t>
      </w:r>
      <w:r w:rsidRPr="00164986">
        <w:rPr>
          <w:rFonts w:ascii="Times New Roman" w:hAnsi="Times New Roman" w:cs="Times New Roman"/>
          <w:sz w:val="28"/>
          <w:szCs w:val="28"/>
        </w:rPr>
        <w:t xml:space="preserve">, </w:t>
      </w:r>
      <w:r w:rsidR="00856F18" w:rsidRPr="00856F18">
        <w:rPr>
          <w:rFonts w:ascii="Times New Roman" w:hAnsi="Times New Roman" w:cs="Times New Roman"/>
          <w:i/>
          <w:sz w:val="28"/>
          <w:szCs w:val="28"/>
        </w:rPr>
        <w:t>Larix</w:t>
      </w:r>
      <w:r w:rsidRPr="00856F18">
        <w:rPr>
          <w:rFonts w:ascii="Times New Roman" w:hAnsi="Times New Roman" w:cs="Times New Roman"/>
          <w:i/>
          <w:sz w:val="28"/>
          <w:szCs w:val="28"/>
        </w:rPr>
        <w:t xml:space="preserve"> gmelinii</w:t>
      </w:r>
      <w:r w:rsidRPr="00164986">
        <w:rPr>
          <w:rFonts w:ascii="Times New Roman" w:hAnsi="Times New Roman" w:cs="Times New Roman"/>
          <w:sz w:val="28"/>
          <w:szCs w:val="28"/>
        </w:rPr>
        <w:t xml:space="preserve"> и </w:t>
      </w:r>
      <w:r w:rsidR="00856F18" w:rsidRPr="00856F18">
        <w:rPr>
          <w:rFonts w:ascii="Times New Roman" w:hAnsi="Times New Roman" w:cs="Times New Roman"/>
          <w:i/>
          <w:sz w:val="28"/>
          <w:szCs w:val="28"/>
        </w:rPr>
        <w:t>Larix</w:t>
      </w:r>
      <w:r w:rsidRPr="00856F18">
        <w:rPr>
          <w:rFonts w:ascii="Times New Roman" w:hAnsi="Times New Roman" w:cs="Times New Roman"/>
          <w:i/>
          <w:sz w:val="28"/>
          <w:szCs w:val="28"/>
        </w:rPr>
        <w:t xml:space="preserve"> cajanderi</w:t>
      </w:r>
      <w:r w:rsidRPr="00164986">
        <w:rPr>
          <w:rFonts w:ascii="Times New Roman" w:hAnsi="Times New Roman" w:cs="Times New Roman"/>
          <w:sz w:val="28"/>
          <w:szCs w:val="28"/>
        </w:rPr>
        <w:t>. Пробы собирались на пяти участках в зоне сплошной мерзлоты: Apatity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Кольский полуостров) для </w:t>
      </w:r>
      <w:r w:rsidRPr="00856F18">
        <w:rPr>
          <w:rFonts w:ascii="Times New Roman" w:hAnsi="Times New Roman" w:cs="Times New Roman"/>
          <w:i/>
          <w:sz w:val="28"/>
          <w:szCs w:val="28"/>
        </w:rPr>
        <w:t>P. sylvestris</w:t>
      </w:r>
      <w:r w:rsidRPr="00164986">
        <w:rPr>
          <w:rFonts w:ascii="Times New Roman" w:hAnsi="Times New Roman" w:cs="Times New Roman"/>
          <w:sz w:val="28"/>
          <w:szCs w:val="28"/>
        </w:rPr>
        <w:t>; Polar Urals (</w:t>
      </w:r>
      <w:r w:rsidRPr="00856F18">
        <w:rPr>
          <w:rFonts w:ascii="Times New Roman" w:hAnsi="Times New Roman" w:cs="Times New Roman"/>
          <w:b/>
          <w:sz w:val="28"/>
          <w:szCs w:val="28"/>
        </w:rPr>
        <w:t>PUR)</w:t>
      </w:r>
      <w:r w:rsidRPr="00164986">
        <w:rPr>
          <w:rFonts w:ascii="Times New Roman" w:hAnsi="Times New Roman" w:cs="Times New Roman"/>
          <w:sz w:val="28"/>
          <w:szCs w:val="28"/>
        </w:rPr>
        <w:t xml:space="preserve"> для </w:t>
      </w:r>
      <w:r w:rsidRPr="00856F18">
        <w:rPr>
          <w:rFonts w:ascii="Times New Roman" w:hAnsi="Times New Roman" w:cs="Times New Roman"/>
          <w:i/>
          <w:sz w:val="28"/>
          <w:szCs w:val="28"/>
        </w:rPr>
        <w:t>L. sibirica</w:t>
      </w:r>
      <w:r w:rsidRPr="00164986">
        <w:rPr>
          <w:rFonts w:ascii="Times New Roman" w:hAnsi="Times New Roman" w:cs="Times New Roman"/>
          <w:sz w:val="28"/>
          <w:szCs w:val="28"/>
        </w:rPr>
        <w:t>; Khatanga (</w:t>
      </w:r>
      <w:r w:rsidRPr="00856F18">
        <w:rPr>
          <w:rFonts w:ascii="Times New Roman" w:hAnsi="Times New Roman" w:cs="Times New Roman"/>
          <w:b/>
          <w:sz w:val="28"/>
          <w:szCs w:val="28"/>
        </w:rPr>
        <w:t>KHA</w:t>
      </w:r>
      <w:r w:rsidRPr="00164986">
        <w:rPr>
          <w:rFonts w:ascii="Times New Roman" w:hAnsi="Times New Roman" w:cs="Times New Roman"/>
          <w:sz w:val="28"/>
          <w:szCs w:val="28"/>
        </w:rPr>
        <w:t xml:space="preserve">) для </w:t>
      </w:r>
      <w:r w:rsidRPr="00856F18">
        <w:rPr>
          <w:rFonts w:ascii="Times New Roman" w:hAnsi="Times New Roman" w:cs="Times New Roman"/>
          <w:i/>
          <w:sz w:val="28"/>
          <w:szCs w:val="28"/>
        </w:rPr>
        <w:t>L. gmelinii</w:t>
      </w:r>
      <w:r w:rsidRPr="00164986">
        <w:rPr>
          <w:rFonts w:ascii="Times New Roman" w:hAnsi="Times New Roman" w:cs="Times New Roman"/>
          <w:sz w:val="28"/>
          <w:szCs w:val="28"/>
        </w:rPr>
        <w:t>; Chokurdakh (</w:t>
      </w:r>
      <w:r w:rsidRPr="00856F18">
        <w:rPr>
          <w:rFonts w:ascii="Times New Roman" w:hAnsi="Times New Roman" w:cs="Times New Roman"/>
          <w:b/>
          <w:sz w:val="28"/>
          <w:szCs w:val="28"/>
        </w:rPr>
        <w:t>CHO</w:t>
      </w:r>
      <w:r w:rsidRPr="00164986">
        <w:rPr>
          <w:rFonts w:ascii="Times New Roman" w:hAnsi="Times New Roman" w:cs="Times New Roman"/>
          <w:sz w:val="28"/>
          <w:szCs w:val="28"/>
        </w:rPr>
        <w:t>) и Bilibino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для </w:t>
      </w:r>
      <w:r w:rsidRPr="00856F18">
        <w:rPr>
          <w:rFonts w:ascii="Times New Roman" w:hAnsi="Times New Roman" w:cs="Times New Roman"/>
          <w:i/>
          <w:sz w:val="28"/>
          <w:szCs w:val="28"/>
        </w:rPr>
        <w:t>L. cajanderi</w:t>
      </w:r>
      <w:r w:rsidRPr="00164986">
        <w:rPr>
          <w:rFonts w:ascii="Times New Roman" w:hAnsi="Times New Roman" w:cs="Times New Roman"/>
          <w:sz w:val="28"/>
          <w:szCs w:val="28"/>
        </w:rPr>
        <w:t>. Всего было отобрано 137 деревьев с использованием 5</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 xml:space="preserve">мм бура на высоте 1,3 м. Радиальный прирост измерялся с помощью CooRecorder, хронологии строились в ARSTAN, а корреляционный анализ проводился с месячными </w:t>
      </w:r>
      <w:r w:rsidRPr="00164986">
        <w:rPr>
          <w:rFonts w:ascii="Times New Roman" w:hAnsi="Times New Roman" w:cs="Times New Roman"/>
          <w:sz w:val="28"/>
          <w:szCs w:val="28"/>
        </w:rPr>
        <w:lastRenderedPageBreak/>
        <w:t>данными температуры и осадков от метеостанций (Kandalaksha, Salekhard, Khatanga, Chokurdakh, Ostrovnoye). Для оценки временной динамики применялись скользящие корреляции с 25</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летним окном.</w:t>
      </w:r>
    </w:p>
    <w:p w14:paraId="54800DF8" w14:textId="77777777"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Результаты показали выраженные региональные и видовые различия в реакции на климат. На западном участке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w:t>
      </w:r>
      <w:r w:rsidRPr="00856F18">
        <w:rPr>
          <w:rFonts w:ascii="Times New Roman" w:hAnsi="Times New Roman" w:cs="Times New Roman"/>
          <w:i/>
          <w:sz w:val="28"/>
          <w:szCs w:val="28"/>
        </w:rPr>
        <w:t>P. sylvestris</w:t>
      </w:r>
      <w:r w:rsidRPr="00164986">
        <w:rPr>
          <w:rFonts w:ascii="Times New Roman" w:hAnsi="Times New Roman" w:cs="Times New Roman"/>
          <w:sz w:val="28"/>
          <w:szCs w:val="28"/>
        </w:rPr>
        <w:t xml:space="preserve"> демонстрировала сильную зависимость от июльских температур (r = 0,41, </w:t>
      </w:r>
      <w:r w:rsidRPr="002F1302">
        <w:rPr>
          <w:rFonts w:ascii="Times New Roman" w:hAnsi="Times New Roman" w:cs="Times New Roman"/>
          <w:i/>
          <w:sz w:val="28"/>
          <w:szCs w:val="28"/>
        </w:rPr>
        <w:t>p &lt;</w:t>
      </w:r>
      <w:r w:rsidRPr="00164986">
        <w:rPr>
          <w:rFonts w:ascii="Times New Roman" w:hAnsi="Times New Roman" w:cs="Times New Roman"/>
          <w:sz w:val="28"/>
          <w:szCs w:val="28"/>
        </w:rPr>
        <w:t xml:space="preserve"> 0,01), что связано с более мягким климатом, отсутствием сплошной мерзлоты и глубоким активным слоем (1</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2 м). В центральных и восточных районах (</w:t>
      </w:r>
      <w:r w:rsidRPr="00856F18">
        <w:rPr>
          <w:rFonts w:ascii="Times New Roman" w:hAnsi="Times New Roman" w:cs="Times New Roman"/>
          <w:b/>
          <w:sz w:val="28"/>
          <w:szCs w:val="28"/>
        </w:rPr>
        <w:t>PUR</w:t>
      </w:r>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KHA</w:t>
      </w:r>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CHO</w:t>
      </w:r>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лиственницы реагировали преимущественно на июньское тепло, с максимальными корреляциями на </w:t>
      </w:r>
      <w:r w:rsidRPr="00856F18">
        <w:rPr>
          <w:rFonts w:ascii="Times New Roman" w:hAnsi="Times New Roman" w:cs="Times New Roman"/>
          <w:b/>
          <w:sz w:val="28"/>
          <w:szCs w:val="28"/>
        </w:rPr>
        <w:t>PUR</w:t>
      </w:r>
      <w:r w:rsidRPr="00164986">
        <w:rPr>
          <w:rFonts w:ascii="Times New Roman" w:hAnsi="Times New Roman" w:cs="Times New Roman"/>
          <w:sz w:val="28"/>
          <w:szCs w:val="28"/>
        </w:rPr>
        <w:t xml:space="preserve"> (r = 0,54) и </w:t>
      </w:r>
      <w:r w:rsidRPr="00856F18">
        <w:rPr>
          <w:rFonts w:ascii="Times New Roman" w:hAnsi="Times New Roman" w:cs="Times New Roman"/>
          <w:b/>
          <w:sz w:val="28"/>
          <w:szCs w:val="28"/>
        </w:rPr>
        <w:t>KHA</w:t>
      </w:r>
      <w:r w:rsidRPr="00164986">
        <w:rPr>
          <w:rFonts w:ascii="Times New Roman" w:hAnsi="Times New Roman" w:cs="Times New Roman"/>
          <w:sz w:val="28"/>
          <w:szCs w:val="28"/>
        </w:rPr>
        <w:t xml:space="preserve"> (r = 0,43, </w:t>
      </w:r>
      <w:r w:rsidRPr="002F1302">
        <w:rPr>
          <w:rFonts w:ascii="Times New Roman" w:hAnsi="Times New Roman" w:cs="Times New Roman"/>
          <w:i/>
          <w:sz w:val="28"/>
          <w:szCs w:val="28"/>
        </w:rPr>
        <w:t>p &lt;</w:t>
      </w:r>
      <w:r w:rsidRPr="00164986">
        <w:rPr>
          <w:rFonts w:ascii="Times New Roman" w:hAnsi="Times New Roman" w:cs="Times New Roman"/>
          <w:sz w:val="28"/>
          <w:szCs w:val="28"/>
        </w:rPr>
        <w:t xml:space="preserve"> 0,01), что отражает их адаптацию к короткому сезону и быстрому развертыванию листвы. На </w:t>
      </w:r>
      <w:r w:rsidRPr="00856F18">
        <w:rPr>
          <w:rFonts w:ascii="Times New Roman" w:hAnsi="Times New Roman" w:cs="Times New Roman"/>
          <w:b/>
          <w:sz w:val="28"/>
          <w:szCs w:val="28"/>
        </w:rPr>
        <w:t>CHO</w:t>
      </w:r>
      <w:r w:rsidRPr="00164986">
        <w:rPr>
          <w:rFonts w:ascii="Times New Roman" w:hAnsi="Times New Roman" w:cs="Times New Roman"/>
          <w:sz w:val="28"/>
          <w:szCs w:val="28"/>
        </w:rPr>
        <w:t xml:space="preserve"> и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влияние июня было чуть слабее (r = 0,24</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0,41), вероятно, из</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 xml:space="preserve">за экстремальной континентальности. Осадки оказывали слабое влияние, хотя на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и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зафиксированы редкие положительные эффекты, возможно, связанные с локальной гидрологией. Скользящие корреляции выявили нестабильность: на </w:t>
      </w:r>
      <w:r w:rsidRPr="00856F18">
        <w:rPr>
          <w:rFonts w:ascii="Times New Roman" w:hAnsi="Times New Roman" w:cs="Times New Roman"/>
          <w:b/>
          <w:sz w:val="28"/>
          <w:szCs w:val="28"/>
        </w:rPr>
        <w:t>CHO</w:t>
      </w:r>
      <w:r w:rsidRPr="00164986">
        <w:rPr>
          <w:rFonts w:ascii="Times New Roman" w:hAnsi="Times New Roman" w:cs="Times New Roman"/>
          <w:sz w:val="28"/>
          <w:szCs w:val="28"/>
        </w:rPr>
        <w:t xml:space="preserve"> температурный сигнал ослаб после 1980</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 xml:space="preserve">х (r &lt; 0,20), тогда как на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он усилился (r = 0,55 к 2021 г.), что указывает на адаптивные сдвиги.</w:t>
      </w:r>
    </w:p>
    <w:p w14:paraId="4FA4B98F" w14:textId="77777777"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Обсуждение подтверждает, что физиология видов определяет их климатическую чувствительность. </w:t>
      </w:r>
      <w:r w:rsidRPr="00856F18">
        <w:rPr>
          <w:rFonts w:ascii="Times New Roman" w:hAnsi="Times New Roman" w:cs="Times New Roman"/>
          <w:b/>
          <w:i/>
          <w:sz w:val="28"/>
          <w:szCs w:val="28"/>
        </w:rPr>
        <w:t>P. sylvestris</w:t>
      </w:r>
      <w:r w:rsidRPr="00164986">
        <w:rPr>
          <w:rFonts w:ascii="Times New Roman" w:hAnsi="Times New Roman" w:cs="Times New Roman"/>
          <w:sz w:val="28"/>
          <w:szCs w:val="28"/>
        </w:rPr>
        <w:t xml:space="preserve">, как вечнозелёный вид, использует более длинный сезон, что объясняет её реакцию на июль [1]. Лиственницы, будучи листопадными, зависят от раннего лета, что критично в условиях мерзлоты [2]. Слабое влияние осадков связано с достаточностью снеготаяния, но локальные эффекты на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и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намекают на возможные изменения гидрологии при таянии мерзлоты. Эти различия подчёркивают разнообразие адаптивных стратегий и потенциал для сдвигов в распределении видов.</w:t>
      </w:r>
    </w:p>
    <w:p w14:paraId="7D6F9450" w14:textId="77777777" w:rsidR="00107E0D"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Выводы исследования заключаются в том, что климатическая реакция хвойных в лесотундре варьирует по регионам и видам: </w:t>
      </w:r>
      <w:r w:rsidRPr="00856F18">
        <w:rPr>
          <w:rFonts w:ascii="Times New Roman" w:hAnsi="Times New Roman" w:cs="Times New Roman"/>
          <w:i/>
          <w:sz w:val="28"/>
          <w:szCs w:val="28"/>
        </w:rPr>
        <w:t>P. sylvestris</w:t>
      </w:r>
      <w:r w:rsidRPr="00164986">
        <w:rPr>
          <w:rFonts w:ascii="Times New Roman" w:hAnsi="Times New Roman" w:cs="Times New Roman"/>
          <w:sz w:val="28"/>
          <w:szCs w:val="28"/>
        </w:rPr>
        <w:t xml:space="preserve"> чувствительна к июлю, а </w:t>
      </w:r>
      <w:r w:rsidRPr="00856F18">
        <w:rPr>
          <w:rFonts w:ascii="Times New Roman" w:hAnsi="Times New Roman" w:cs="Times New Roman"/>
          <w:i/>
          <w:sz w:val="28"/>
          <w:szCs w:val="28"/>
        </w:rPr>
        <w:t>Larix spp</w:t>
      </w:r>
      <w:r w:rsidRPr="00164986">
        <w:rPr>
          <w:rFonts w:ascii="Times New Roman" w:hAnsi="Times New Roman" w:cs="Times New Roman"/>
          <w:sz w:val="28"/>
          <w:szCs w:val="28"/>
        </w:rPr>
        <w:t>.</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к июню. Это отражает их экологические ниши и может привести к изменениям в конкуренции и структуре сообществ при дальнейшем потеплении.</w:t>
      </w:r>
      <w:r w:rsidR="00107E0D" w:rsidRPr="00107E0D">
        <w:rPr>
          <w:rFonts w:ascii="Times New Roman" w:hAnsi="Times New Roman" w:cs="Times New Roman"/>
          <w:sz w:val="28"/>
          <w:szCs w:val="28"/>
        </w:rPr>
        <w:t xml:space="preserve"> </w:t>
      </w:r>
    </w:p>
    <w:p w14:paraId="3C99BA72" w14:textId="77777777" w:rsidR="003F72B0" w:rsidRPr="00107E0D" w:rsidRDefault="003F72B0" w:rsidP="00107E0D">
      <w:pPr>
        <w:spacing w:after="0" w:line="240" w:lineRule="auto"/>
        <w:ind w:firstLine="709"/>
        <w:contextualSpacing/>
        <w:jc w:val="both"/>
        <w:rPr>
          <w:rFonts w:ascii="Times New Roman" w:hAnsi="Times New Roman" w:cs="Times New Roman"/>
          <w:sz w:val="28"/>
          <w:szCs w:val="28"/>
        </w:rPr>
      </w:pPr>
    </w:p>
    <w:p w14:paraId="70928B24" w14:textId="77777777" w:rsidR="00107E0D" w:rsidRDefault="00107E0D" w:rsidP="00107E0D">
      <w:pPr>
        <w:spacing w:after="0" w:line="240" w:lineRule="auto"/>
        <w:ind w:firstLine="709"/>
        <w:contextualSpacing/>
        <w:jc w:val="both"/>
        <w:rPr>
          <w:rFonts w:ascii="Times New Roman" w:hAnsi="Times New Roman" w:cs="Times New Roman"/>
          <w:sz w:val="28"/>
          <w:szCs w:val="28"/>
        </w:rPr>
      </w:pPr>
      <w:r w:rsidRPr="003F72B0">
        <w:rPr>
          <w:rFonts w:ascii="Times New Roman" w:hAnsi="Times New Roman" w:cs="Times New Roman"/>
          <w:b/>
          <w:sz w:val="28"/>
          <w:szCs w:val="28"/>
        </w:rPr>
        <w:t>Ключевые слова:</w:t>
      </w:r>
      <w:r w:rsidRPr="00107E0D">
        <w:rPr>
          <w:rFonts w:ascii="Times New Roman" w:hAnsi="Times New Roman" w:cs="Times New Roman"/>
          <w:sz w:val="28"/>
          <w:szCs w:val="28"/>
        </w:rPr>
        <w:t xml:space="preserve"> потепление, хвойные виды, вечная мерзлота, лесотундра, радиальны</w:t>
      </w:r>
      <w:r w:rsidR="00164986">
        <w:rPr>
          <w:rFonts w:ascii="Times New Roman" w:hAnsi="Times New Roman" w:cs="Times New Roman"/>
          <w:sz w:val="28"/>
          <w:szCs w:val="28"/>
        </w:rPr>
        <w:t>й рост</w:t>
      </w:r>
      <w:r w:rsidRPr="00107E0D">
        <w:rPr>
          <w:rFonts w:ascii="Times New Roman" w:hAnsi="Times New Roman" w:cs="Times New Roman"/>
          <w:sz w:val="28"/>
          <w:szCs w:val="28"/>
        </w:rPr>
        <w:t xml:space="preserve">. </w:t>
      </w:r>
    </w:p>
    <w:p w14:paraId="40F0DB37" w14:textId="77777777" w:rsidR="008334F4" w:rsidRDefault="008334F4" w:rsidP="00164986">
      <w:pPr>
        <w:spacing w:after="0" w:line="240" w:lineRule="auto"/>
        <w:contextualSpacing/>
        <w:jc w:val="both"/>
        <w:rPr>
          <w:rFonts w:ascii="Times New Roman" w:hAnsi="Times New Roman" w:cs="Times New Roman"/>
          <w:sz w:val="28"/>
          <w:szCs w:val="28"/>
        </w:rPr>
      </w:pPr>
    </w:p>
    <w:p w14:paraId="73169FA0" w14:textId="77777777" w:rsidR="008334F4" w:rsidRPr="008334F4" w:rsidRDefault="008334F4" w:rsidP="008334F4">
      <w:pPr>
        <w:spacing w:after="0" w:line="240" w:lineRule="auto"/>
        <w:ind w:firstLine="709"/>
        <w:contextualSpacing/>
        <w:jc w:val="both"/>
        <w:rPr>
          <w:rFonts w:ascii="Times New Roman" w:hAnsi="Times New Roman" w:cs="Times New Roman"/>
          <w:sz w:val="28"/>
          <w:szCs w:val="28"/>
        </w:rPr>
      </w:pPr>
      <w:r w:rsidRPr="008334F4">
        <w:rPr>
          <w:rFonts w:ascii="Times New Roman" w:hAnsi="Times New Roman" w:cs="Times New Roman"/>
          <w:sz w:val="28"/>
          <w:szCs w:val="28"/>
        </w:rPr>
        <w:t>Работа выполнена при поддержке Министерства науки и образования Российской Федерации [</w:t>
      </w:r>
      <w:commentRangeStart w:id="4"/>
      <w:r w:rsidRPr="008334F4">
        <w:rPr>
          <w:rFonts w:ascii="Times New Roman" w:hAnsi="Times New Roman" w:cs="Times New Roman"/>
          <w:sz w:val="28"/>
          <w:szCs w:val="28"/>
        </w:rPr>
        <w:t>ФСРЗ</w:t>
      </w:r>
      <w:r w:rsidR="002F1302">
        <w:rPr>
          <w:rFonts w:ascii="Times New Roman" w:hAnsi="Times New Roman" w:cs="Times New Roman"/>
          <w:sz w:val="28"/>
          <w:szCs w:val="28"/>
        </w:rPr>
        <w:t xml:space="preserve"> </w:t>
      </w:r>
      <w:commentRangeEnd w:id="4"/>
      <w:r w:rsidR="00342697">
        <w:rPr>
          <w:rStyle w:val="CommentReference"/>
        </w:rPr>
        <w:commentReference w:id="4"/>
      </w:r>
      <w:r w:rsidR="002F1302">
        <w:rPr>
          <w:rFonts w:ascii="Times New Roman" w:hAnsi="Times New Roman" w:cs="Times New Roman"/>
          <w:sz w:val="28"/>
          <w:szCs w:val="28"/>
        </w:rPr>
        <w:t xml:space="preserve">- </w:t>
      </w:r>
      <w:r w:rsidRPr="008334F4">
        <w:rPr>
          <w:rFonts w:ascii="Times New Roman" w:hAnsi="Times New Roman" w:cs="Times New Roman"/>
          <w:sz w:val="28"/>
          <w:szCs w:val="28"/>
        </w:rPr>
        <w:t>2020</w:t>
      </w:r>
      <w:r w:rsidR="002F1302">
        <w:rPr>
          <w:rFonts w:ascii="Times New Roman" w:hAnsi="Times New Roman" w:cs="Times New Roman"/>
          <w:sz w:val="28"/>
          <w:szCs w:val="28"/>
        </w:rPr>
        <w:t xml:space="preserve"> - </w:t>
      </w:r>
      <w:r w:rsidRPr="008334F4">
        <w:rPr>
          <w:rFonts w:ascii="Times New Roman" w:hAnsi="Times New Roman" w:cs="Times New Roman"/>
          <w:sz w:val="28"/>
          <w:szCs w:val="28"/>
        </w:rPr>
        <w:t>0014].</w:t>
      </w:r>
    </w:p>
    <w:p w14:paraId="45F6A460" w14:textId="77777777" w:rsidR="008334F4" w:rsidRPr="008334F4" w:rsidRDefault="008334F4" w:rsidP="008334F4">
      <w:pPr>
        <w:spacing w:after="0" w:line="240" w:lineRule="auto"/>
        <w:contextualSpacing/>
        <w:jc w:val="both"/>
        <w:rPr>
          <w:rFonts w:ascii="Times New Roman" w:hAnsi="Times New Roman" w:cs="Times New Roman"/>
          <w:sz w:val="28"/>
          <w:szCs w:val="28"/>
        </w:rPr>
      </w:pPr>
    </w:p>
    <w:p w14:paraId="220CDC68" w14:textId="77777777" w:rsidR="00107E0D" w:rsidRPr="003F72B0" w:rsidRDefault="00107E0D" w:rsidP="00107E0D">
      <w:pPr>
        <w:spacing w:after="0" w:line="240" w:lineRule="auto"/>
        <w:ind w:firstLine="709"/>
        <w:contextualSpacing/>
        <w:jc w:val="both"/>
        <w:rPr>
          <w:rFonts w:ascii="Times New Roman" w:hAnsi="Times New Roman" w:cs="Times New Roman"/>
          <w:b/>
          <w:sz w:val="28"/>
          <w:szCs w:val="28"/>
        </w:rPr>
      </w:pPr>
      <w:r w:rsidRPr="003F72B0">
        <w:rPr>
          <w:rFonts w:ascii="Times New Roman" w:hAnsi="Times New Roman" w:cs="Times New Roman"/>
          <w:b/>
          <w:sz w:val="28"/>
          <w:szCs w:val="28"/>
        </w:rPr>
        <w:t xml:space="preserve">Список литературы </w:t>
      </w:r>
    </w:p>
    <w:p w14:paraId="627039FA" w14:textId="77777777" w:rsidR="00107E0D" w:rsidRPr="007F2248" w:rsidRDefault="007F2248" w:rsidP="007F2248">
      <w:pPr>
        <w:pStyle w:val="ListParagraph"/>
        <w:numPr>
          <w:ilvl w:val="0"/>
          <w:numId w:val="1"/>
        </w:numPr>
        <w:spacing w:after="0" w:line="240" w:lineRule="auto"/>
        <w:ind w:left="0" w:firstLine="720"/>
        <w:rPr>
          <w:rFonts w:ascii="Times New Roman" w:hAnsi="Times New Roman" w:cs="Times New Roman"/>
          <w:sz w:val="28"/>
          <w:szCs w:val="28"/>
          <w:lang w:val="en-US"/>
        </w:rPr>
      </w:pPr>
      <w:r w:rsidRPr="007F2248">
        <w:rPr>
          <w:rFonts w:ascii="Times New Roman" w:hAnsi="Times New Roman" w:cs="Times New Roman"/>
          <w:sz w:val="28"/>
          <w:szCs w:val="28"/>
          <w:lang w:val="en-US"/>
        </w:rPr>
        <w:t>Kirdyanov A. V., Treydte K. S., Nikolaev A. et al. Climate signals in tree</w:t>
      </w:r>
      <w:r w:rsidR="002F1302">
        <w:rPr>
          <w:rFonts w:ascii="Times New Roman" w:hAnsi="Times New Roman" w:cs="Times New Roman"/>
          <w:sz w:val="28"/>
          <w:szCs w:val="28"/>
          <w:lang w:val="en-US"/>
        </w:rPr>
        <w:t xml:space="preserve"> - </w:t>
      </w:r>
      <w:r w:rsidRPr="007F2248">
        <w:rPr>
          <w:rFonts w:ascii="Times New Roman" w:hAnsi="Times New Roman" w:cs="Times New Roman"/>
          <w:sz w:val="28"/>
          <w:szCs w:val="28"/>
          <w:lang w:val="en-US"/>
        </w:rPr>
        <w:t>ring width, density and δ13C from larches in Eastern Siberia (Russia) // Chemical Geology 252. 2008. С. 31</w:t>
      </w:r>
      <w:r w:rsidR="002F1302">
        <w:rPr>
          <w:rFonts w:ascii="Times New Roman" w:hAnsi="Times New Roman" w:cs="Times New Roman"/>
          <w:sz w:val="28"/>
          <w:szCs w:val="28"/>
          <w:lang w:val="en-US"/>
        </w:rPr>
        <w:t xml:space="preserve"> - </w:t>
      </w:r>
      <w:r w:rsidRPr="007F2248">
        <w:rPr>
          <w:rFonts w:ascii="Times New Roman" w:hAnsi="Times New Roman" w:cs="Times New Roman"/>
          <w:sz w:val="28"/>
          <w:szCs w:val="28"/>
          <w:lang w:val="en-US"/>
        </w:rPr>
        <w:t xml:space="preserve">41. </w:t>
      </w:r>
      <w:r w:rsidR="00107E0D" w:rsidRPr="007F2248">
        <w:rPr>
          <w:rFonts w:ascii="Times New Roman" w:hAnsi="Times New Roman" w:cs="Times New Roman"/>
          <w:sz w:val="28"/>
          <w:szCs w:val="28"/>
        </w:rPr>
        <w:t xml:space="preserve"> </w:t>
      </w:r>
    </w:p>
    <w:p w14:paraId="066D0E81" w14:textId="77777777" w:rsidR="00164986" w:rsidRDefault="00107E0D" w:rsidP="00164986">
      <w:pPr>
        <w:numPr>
          <w:ilvl w:val="0"/>
          <w:numId w:val="1"/>
        </w:numPr>
        <w:spacing w:after="0" w:line="240" w:lineRule="auto"/>
        <w:ind w:left="0" w:firstLine="720"/>
        <w:contextualSpacing/>
        <w:jc w:val="both"/>
        <w:rPr>
          <w:rFonts w:ascii="Times New Roman" w:hAnsi="Times New Roman" w:cs="Times New Roman"/>
          <w:sz w:val="28"/>
          <w:szCs w:val="28"/>
        </w:rPr>
      </w:pPr>
      <w:r w:rsidRPr="00107E0D">
        <w:rPr>
          <w:rFonts w:ascii="Times New Roman" w:hAnsi="Times New Roman" w:cs="Times New Roman"/>
          <w:sz w:val="28"/>
          <w:szCs w:val="28"/>
          <w:lang w:val="en-US"/>
        </w:rPr>
        <w:t xml:space="preserve">Bonan G. B. Forests and climate change: forcings, feedbacks, and the climate benefits of forests // Science. </w:t>
      </w:r>
      <w:r w:rsidRPr="00107E0D">
        <w:rPr>
          <w:rFonts w:ascii="Times New Roman" w:hAnsi="Times New Roman" w:cs="Times New Roman"/>
          <w:sz w:val="28"/>
          <w:szCs w:val="28"/>
        </w:rPr>
        <w:t>2008. № 320. С. 1444</w:t>
      </w:r>
      <w:r w:rsidR="002F1302">
        <w:rPr>
          <w:rFonts w:ascii="Times New Roman" w:hAnsi="Times New Roman" w:cs="Times New Roman"/>
          <w:sz w:val="28"/>
          <w:szCs w:val="28"/>
        </w:rPr>
        <w:t xml:space="preserve"> - </w:t>
      </w:r>
      <w:r w:rsidRPr="00107E0D">
        <w:rPr>
          <w:rFonts w:ascii="Times New Roman" w:hAnsi="Times New Roman" w:cs="Times New Roman"/>
          <w:sz w:val="28"/>
          <w:szCs w:val="28"/>
        </w:rPr>
        <w:t>1449.</w:t>
      </w:r>
    </w:p>
    <w:p w14:paraId="20D226CF" w14:textId="5004B48B" w:rsidR="00164986" w:rsidRDefault="00164986" w:rsidP="00164986">
      <w:pPr>
        <w:spacing w:after="0" w:line="240" w:lineRule="auto"/>
        <w:ind w:firstLine="709"/>
        <w:contextualSpacing/>
        <w:jc w:val="center"/>
        <w:rPr>
          <w:rFonts w:ascii="Times New Roman" w:hAnsi="Times New Roman" w:cs="Times New Roman"/>
          <w:b/>
          <w:sz w:val="28"/>
          <w:szCs w:val="28"/>
          <w:lang w:val="en-US"/>
        </w:rPr>
      </w:pPr>
      <w:r w:rsidRPr="00164986">
        <w:rPr>
          <w:rFonts w:ascii="Times New Roman" w:hAnsi="Times New Roman" w:cs="Times New Roman"/>
          <w:b/>
          <w:sz w:val="28"/>
          <w:szCs w:val="28"/>
          <w:lang w:val="en-US"/>
        </w:rPr>
        <w:lastRenderedPageBreak/>
        <w:t>REGIONAL AND SPECIES FEATURES OF TREES' RESPONSE TO CLIMATE CHANGE IN THE FOREST</w:t>
      </w:r>
      <w:del w:id="5" w:author="Alberto Arzac" w:date="2025-03-31T12:22:00Z" w16du:dateUtc="2025-03-31T05:22:00Z">
        <w:r w:rsidR="002F1302" w:rsidDel="00342697">
          <w:rPr>
            <w:rFonts w:ascii="Times New Roman" w:hAnsi="Times New Roman" w:cs="Times New Roman"/>
            <w:b/>
            <w:sz w:val="28"/>
            <w:szCs w:val="28"/>
            <w:lang w:val="en-US"/>
          </w:rPr>
          <w:delText xml:space="preserve"> </w:delText>
        </w:r>
      </w:del>
      <w:r w:rsidR="002F1302">
        <w:rPr>
          <w:rFonts w:ascii="Times New Roman" w:hAnsi="Times New Roman" w:cs="Times New Roman"/>
          <w:b/>
          <w:sz w:val="28"/>
          <w:szCs w:val="28"/>
          <w:lang w:val="en-US"/>
        </w:rPr>
        <w:t>-</w:t>
      </w:r>
      <w:del w:id="6" w:author="Alberto Arzac" w:date="2025-03-31T12:22:00Z" w16du:dateUtc="2025-03-31T05:22:00Z">
        <w:r w:rsidR="002F1302" w:rsidDel="00342697">
          <w:rPr>
            <w:rFonts w:ascii="Times New Roman" w:hAnsi="Times New Roman" w:cs="Times New Roman"/>
            <w:b/>
            <w:sz w:val="28"/>
            <w:szCs w:val="28"/>
            <w:lang w:val="en-US"/>
          </w:rPr>
          <w:delText xml:space="preserve"> </w:delText>
        </w:r>
      </w:del>
      <w:r w:rsidRPr="00164986">
        <w:rPr>
          <w:rFonts w:ascii="Times New Roman" w:hAnsi="Times New Roman" w:cs="Times New Roman"/>
          <w:b/>
          <w:sz w:val="28"/>
          <w:szCs w:val="28"/>
          <w:lang w:val="en-US"/>
        </w:rPr>
        <w:t>TUNDRA OF NORTHERN EURASIA</w:t>
      </w:r>
    </w:p>
    <w:p w14:paraId="392792AA" w14:textId="77777777" w:rsidR="00164986" w:rsidRPr="008334F4" w:rsidRDefault="00164986" w:rsidP="00164986">
      <w:pPr>
        <w:spacing w:after="0" w:line="240" w:lineRule="auto"/>
        <w:ind w:firstLine="709"/>
        <w:contextualSpacing/>
        <w:jc w:val="center"/>
        <w:rPr>
          <w:rFonts w:ascii="Times New Roman" w:hAnsi="Times New Roman" w:cs="Times New Roman"/>
          <w:b/>
          <w:sz w:val="28"/>
          <w:szCs w:val="28"/>
          <w:lang w:val="en-US"/>
        </w:rPr>
      </w:pPr>
    </w:p>
    <w:p w14:paraId="3E3257D4" w14:textId="6DF6421F" w:rsidR="00164986" w:rsidRPr="008334F4" w:rsidRDefault="00164986" w:rsidP="00CD30B9">
      <w:pPr>
        <w:spacing w:after="0" w:line="240" w:lineRule="auto"/>
        <w:ind w:firstLine="709"/>
        <w:contextualSpacing/>
        <w:jc w:val="center"/>
        <w:rPr>
          <w:rFonts w:ascii="Times New Roman" w:hAnsi="Times New Roman" w:cs="Times New Roman"/>
          <w:b/>
          <w:sz w:val="28"/>
          <w:szCs w:val="28"/>
          <w:lang w:val="en-US"/>
        </w:rPr>
      </w:pPr>
      <w:r w:rsidRPr="008334F4">
        <w:rPr>
          <w:rFonts w:ascii="Times New Roman" w:hAnsi="Times New Roman" w:cs="Times New Roman"/>
          <w:b/>
          <w:sz w:val="28"/>
          <w:szCs w:val="28"/>
          <w:lang w:val="en-US"/>
        </w:rPr>
        <w:t>Akuli</w:t>
      </w:r>
      <w:r w:rsidR="002F1302">
        <w:rPr>
          <w:rFonts w:ascii="Times New Roman" w:hAnsi="Times New Roman" w:cs="Times New Roman"/>
          <w:b/>
          <w:sz w:val="28"/>
          <w:szCs w:val="28"/>
          <w:lang w:val="en-US"/>
        </w:rPr>
        <w:t xml:space="preserve">nina Kristina Vasilievna, </w:t>
      </w:r>
      <w:del w:id="7" w:author="Alberto Arzac" w:date="2025-03-31T12:20:00Z" w16du:dateUtc="2025-03-31T05:20:00Z">
        <w:r w:rsidDel="00342697">
          <w:rPr>
            <w:rFonts w:ascii="Times New Roman" w:hAnsi="Times New Roman" w:cs="Times New Roman"/>
            <w:b/>
            <w:sz w:val="28"/>
            <w:szCs w:val="28"/>
            <w:lang w:val="en-US"/>
          </w:rPr>
          <w:delText>Arz</w:delText>
        </w:r>
        <w:r w:rsidRPr="008334F4" w:rsidDel="00342697">
          <w:rPr>
            <w:rFonts w:ascii="Times New Roman" w:hAnsi="Times New Roman" w:cs="Times New Roman"/>
            <w:b/>
            <w:sz w:val="28"/>
            <w:szCs w:val="28"/>
            <w:lang w:val="en-US"/>
          </w:rPr>
          <w:delText xml:space="preserve">ak </w:delText>
        </w:r>
      </w:del>
      <w:ins w:id="8" w:author="Alberto Arzac" w:date="2025-03-31T12:20:00Z" w16du:dateUtc="2025-03-31T05:20:00Z">
        <w:r w:rsidR="00342697">
          <w:rPr>
            <w:rFonts w:ascii="Times New Roman" w:hAnsi="Times New Roman" w:cs="Times New Roman"/>
            <w:b/>
            <w:sz w:val="28"/>
            <w:szCs w:val="28"/>
            <w:lang w:val="en-US"/>
          </w:rPr>
          <w:t>Arz</w:t>
        </w:r>
        <w:r w:rsidR="00342697" w:rsidRPr="008334F4">
          <w:rPr>
            <w:rFonts w:ascii="Times New Roman" w:hAnsi="Times New Roman" w:cs="Times New Roman"/>
            <w:b/>
            <w:sz w:val="28"/>
            <w:szCs w:val="28"/>
            <w:lang w:val="en-US"/>
          </w:rPr>
          <w:t>a</w:t>
        </w:r>
        <w:r w:rsidR="00342697">
          <w:rPr>
            <w:rFonts w:ascii="Times New Roman" w:hAnsi="Times New Roman" w:cs="Times New Roman"/>
            <w:b/>
            <w:sz w:val="28"/>
            <w:szCs w:val="28"/>
            <w:lang w:val="en-US"/>
          </w:rPr>
          <w:t>c</w:t>
        </w:r>
        <w:r w:rsidR="00342697" w:rsidRPr="008334F4">
          <w:rPr>
            <w:rFonts w:ascii="Times New Roman" w:hAnsi="Times New Roman" w:cs="Times New Roman"/>
            <w:b/>
            <w:sz w:val="28"/>
            <w:szCs w:val="28"/>
            <w:lang w:val="en-US"/>
          </w:rPr>
          <w:t xml:space="preserve"> </w:t>
        </w:r>
      </w:ins>
      <w:r w:rsidRPr="008334F4">
        <w:rPr>
          <w:rFonts w:ascii="Times New Roman" w:hAnsi="Times New Roman" w:cs="Times New Roman"/>
          <w:b/>
          <w:sz w:val="28"/>
          <w:szCs w:val="28"/>
          <w:lang w:val="en-US"/>
        </w:rPr>
        <w:t xml:space="preserve">Alberto </w:t>
      </w:r>
    </w:p>
    <w:p w14:paraId="2C603237" w14:textId="77777777" w:rsidR="00164986" w:rsidRPr="008334F4" w:rsidRDefault="00164986" w:rsidP="00164986">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Ins</w:t>
      </w:r>
      <w:r>
        <w:rPr>
          <w:rFonts w:ascii="Times New Roman" w:hAnsi="Times New Roman" w:cs="Times New Roman"/>
          <w:sz w:val="28"/>
          <w:szCs w:val="28"/>
          <w:lang w:val="en-US"/>
        </w:rPr>
        <w:t>titute of Ecology and Geography</w:t>
      </w:r>
      <w:r w:rsidRPr="00164986">
        <w:rPr>
          <w:rFonts w:ascii="Times New Roman" w:hAnsi="Times New Roman" w:cs="Times New Roman"/>
          <w:sz w:val="28"/>
          <w:szCs w:val="28"/>
          <w:lang w:val="en-US"/>
        </w:rPr>
        <w:t xml:space="preserve">, </w:t>
      </w:r>
      <w:r w:rsidRPr="008334F4">
        <w:rPr>
          <w:rFonts w:ascii="Times New Roman" w:hAnsi="Times New Roman" w:cs="Times New Roman"/>
          <w:sz w:val="28"/>
          <w:szCs w:val="28"/>
          <w:lang w:val="en-US"/>
        </w:rPr>
        <w:t>Siberian Federal University, 660041, Russia, Krasnoyarsk Territory, Krasnoyarsk</w:t>
      </w:r>
    </w:p>
    <w:p w14:paraId="0173256D" w14:textId="77777777" w:rsidR="00CD30B9" w:rsidRDefault="00164986" w:rsidP="00164986">
      <w:pPr>
        <w:jc w:val="center"/>
        <w:rPr>
          <w:rStyle w:val="Hyperlink"/>
          <w:rFonts w:ascii="Times New Roman" w:hAnsi="Times New Roman" w:cs="Times New Roman"/>
          <w:sz w:val="28"/>
          <w:szCs w:val="28"/>
          <w:lang w:val="en-US"/>
        </w:rPr>
      </w:pPr>
      <w:r w:rsidRPr="008334F4">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sidRPr="008334F4">
        <w:rPr>
          <w:rFonts w:ascii="Times New Roman" w:hAnsi="Times New Roman" w:cs="Times New Roman"/>
          <w:sz w:val="28"/>
          <w:szCs w:val="28"/>
          <w:lang w:val="en-US"/>
        </w:rPr>
        <w:t xml:space="preserve">mail: </w:t>
      </w:r>
      <w:r>
        <w:fldChar w:fldCharType="begin"/>
      </w:r>
      <w:r w:rsidRPr="00342697">
        <w:rPr>
          <w:lang w:val="en-US"/>
          <w:rPrChange w:id="9" w:author="Alberto Arzac" w:date="2025-03-31T12:20:00Z" w16du:dateUtc="2025-03-31T05:20:00Z">
            <w:rPr/>
          </w:rPrChange>
        </w:rPr>
        <w:instrText>HYPERLINK "mailto:kbogdanova@sfu-kras.ru"</w:instrText>
      </w:r>
      <w:r>
        <w:fldChar w:fldCharType="separate"/>
      </w:r>
      <w:r w:rsidRPr="00D93E09">
        <w:rPr>
          <w:rStyle w:val="Hyperlink"/>
          <w:rFonts w:ascii="Times New Roman" w:hAnsi="Times New Roman" w:cs="Times New Roman"/>
          <w:sz w:val="28"/>
          <w:szCs w:val="28"/>
          <w:lang w:val="en-US"/>
        </w:rPr>
        <w:t>kbogdanova@sfu</w:t>
      </w:r>
      <w:r w:rsidR="002F1302">
        <w:rPr>
          <w:rStyle w:val="Hyperlink"/>
          <w:rFonts w:ascii="Times New Roman" w:hAnsi="Times New Roman" w:cs="Times New Roman"/>
          <w:sz w:val="28"/>
          <w:szCs w:val="28"/>
          <w:lang w:val="en-US"/>
        </w:rPr>
        <w:t xml:space="preserve"> - </w:t>
      </w:r>
      <w:r w:rsidRPr="00D93E09">
        <w:rPr>
          <w:rStyle w:val="Hyperlink"/>
          <w:rFonts w:ascii="Times New Roman" w:hAnsi="Times New Roman" w:cs="Times New Roman"/>
          <w:sz w:val="28"/>
          <w:szCs w:val="28"/>
          <w:lang w:val="en-US"/>
        </w:rPr>
        <w:t>kras.ru</w:t>
      </w:r>
      <w:r>
        <w:fldChar w:fldCharType="end"/>
      </w:r>
    </w:p>
    <w:p w14:paraId="396F77FA" w14:textId="77777777" w:rsidR="00F974F2" w:rsidRPr="00164986" w:rsidRDefault="00F974F2" w:rsidP="00F974F2">
      <w:pPr>
        <w:spacing w:after="0" w:line="240" w:lineRule="auto"/>
        <w:ind w:firstLine="709"/>
        <w:contextualSpacing/>
        <w:jc w:val="center"/>
        <w:rPr>
          <w:rFonts w:ascii="Times New Roman" w:hAnsi="Times New Roman" w:cs="Times New Roman"/>
          <w:b/>
          <w:caps/>
          <w:sz w:val="28"/>
          <w:szCs w:val="28"/>
        </w:rPr>
      </w:pPr>
      <w:r w:rsidRPr="00164986">
        <w:rPr>
          <w:rFonts w:ascii="Times New Roman" w:hAnsi="Times New Roman" w:cs="Times New Roman"/>
          <w:b/>
          <w:caps/>
          <w:sz w:val="28"/>
          <w:szCs w:val="28"/>
        </w:rPr>
        <w:t>Региональные и видовые особенности реакции деревьев на климатические изменения в лесотундре Северной ЕвразиИ</w:t>
      </w:r>
    </w:p>
    <w:p w14:paraId="045A8033" w14:textId="77777777" w:rsidR="00F974F2" w:rsidRDefault="00F974F2" w:rsidP="00F974F2">
      <w:pPr>
        <w:spacing w:after="0" w:line="240" w:lineRule="auto"/>
        <w:ind w:firstLine="709"/>
        <w:contextualSpacing/>
        <w:jc w:val="center"/>
        <w:rPr>
          <w:rFonts w:ascii="Times New Roman" w:hAnsi="Times New Roman" w:cs="Times New Roman"/>
          <w:b/>
          <w:sz w:val="28"/>
          <w:szCs w:val="28"/>
        </w:rPr>
      </w:pPr>
    </w:p>
    <w:p w14:paraId="1EF4E352" w14:textId="77777777" w:rsidR="00F974F2" w:rsidRDefault="002F1302" w:rsidP="00F974F2">
      <w:pPr>
        <w:spacing w:after="0" w:line="24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 xml:space="preserve">Акулинина Кристина Васильевна, </w:t>
      </w:r>
      <w:r w:rsidR="00F974F2">
        <w:rPr>
          <w:rFonts w:ascii="Times New Roman" w:hAnsi="Times New Roman" w:cs="Times New Roman"/>
          <w:b/>
          <w:sz w:val="28"/>
          <w:szCs w:val="28"/>
        </w:rPr>
        <w:t xml:space="preserve">Арсак Альберто </w:t>
      </w:r>
    </w:p>
    <w:p w14:paraId="33C17C82" w14:textId="77777777" w:rsidR="00F974F2" w:rsidRDefault="00F974F2" w:rsidP="00F974F2">
      <w:pPr>
        <w:spacing w:after="0"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Институт экологии и географии, Сибирский федеральный университет, </w:t>
      </w:r>
      <w:r w:rsidRPr="003F72B0">
        <w:rPr>
          <w:rFonts w:ascii="Times New Roman" w:hAnsi="Times New Roman" w:cs="Times New Roman"/>
          <w:bCs/>
          <w:sz w:val="28"/>
          <w:szCs w:val="28"/>
        </w:rPr>
        <w:t>660041</w:t>
      </w:r>
      <w:r>
        <w:rPr>
          <w:rFonts w:ascii="Times New Roman" w:hAnsi="Times New Roman" w:cs="Times New Roman"/>
          <w:sz w:val="28"/>
          <w:szCs w:val="28"/>
        </w:rPr>
        <w:t>, Россия, Красноярский край, г. Красноярск</w:t>
      </w:r>
    </w:p>
    <w:p w14:paraId="20D25827" w14:textId="77777777" w:rsidR="00F974F2" w:rsidRDefault="00F974F2" w:rsidP="00F974F2">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Pr>
          <w:rFonts w:ascii="Times New Roman" w:hAnsi="Times New Roman" w:cs="Times New Roman"/>
          <w:sz w:val="28"/>
          <w:szCs w:val="28"/>
          <w:lang w:val="en-US"/>
        </w:rPr>
        <w:t>mail</w:t>
      </w:r>
      <w:r w:rsidRPr="003F72B0">
        <w:rPr>
          <w:rFonts w:ascii="Times New Roman" w:hAnsi="Times New Roman" w:cs="Times New Roman"/>
          <w:sz w:val="28"/>
          <w:szCs w:val="28"/>
          <w:lang w:val="en-US"/>
        </w:rPr>
        <w:t xml:space="preserve">: </w:t>
      </w:r>
      <w:r>
        <w:fldChar w:fldCharType="begin"/>
      </w:r>
      <w:r w:rsidRPr="00342697">
        <w:rPr>
          <w:lang w:val="en-US"/>
          <w:rPrChange w:id="10" w:author="Alberto Arzac" w:date="2025-03-31T12:20:00Z" w16du:dateUtc="2025-03-31T05:20:00Z">
            <w:rPr/>
          </w:rPrChange>
        </w:rPr>
        <w:instrText>HYPERLINK "mailto:kbogdanova@sfu-kras.ru"</w:instrText>
      </w:r>
      <w:r>
        <w:fldChar w:fldCharType="separate"/>
      </w:r>
      <w:r w:rsidRPr="00D93E09">
        <w:rPr>
          <w:rStyle w:val="Hyperlink"/>
          <w:rFonts w:ascii="Times New Roman" w:hAnsi="Times New Roman" w:cs="Times New Roman"/>
          <w:sz w:val="28"/>
          <w:szCs w:val="28"/>
          <w:lang w:val="en-US"/>
        </w:rPr>
        <w:t>kbogdanova@sfu</w:t>
      </w:r>
      <w:r w:rsidR="002F1302">
        <w:rPr>
          <w:rStyle w:val="Hyperlink"/>
          <w:rFonts w:ascii="Times New Roman" w:hAnsi="Times New Roman" w:cs="Times New Roman"/>
          <w:sz w:val="28"/>
          <w:szCs w:val="28"/>
          <w:lang w:val="en-US"/>
        </w:rPr>
        <w:t xml:space="preserve"> - </w:t>
      </w:r>
      <w:r w:rsidRPr="00D93E09">
        <w:rPr>
          <w:rStyle w:val="Hyperlink"/>
          <w:rFonts w:ascii="Times New Roman" w:hAnsi="Times New Roman" w:cs="Times New Roman"/>
          <w:sz w:val="28"/>
          <w:szCs w:val="28"/>
          <w:lang w:val="en-US"/>
        </w:rPr>
        <w:t>kras.ru</w:t>
      </w:r>
      <w:r>
        <w:fldChar w:fldCharType="end"/>
      </w:r>
    </w:p>
    <w:p w14:paraId="408C8A3D" w14:textId="77777777" w:rsidR="00CD30B9" w:rsidRDefault="00CD30B9" w:rsidP="00F974F2">
      <w:pPr>
        <w:spacing w:after="0" w:line="240" w:lineRule="auto"/>
        <w:ind w:firstLine="709"/>
        <w:contextualSpacing/>
        <w:jc w:val="center"/>
        <w:rPr>
          <w:rStyle w:val="Hyperlink"/>
          <w:rFonts w:ascii="Times New Roman" w:hAnsi="Times New Roman" w:cs="Times New Roman"/>
          <w:sz w:val="28"/>
          <w:szCs w:val="28"/>
          <w:lang w:val="en-US"/>
        </w:rPr>
      </w:pPr>
    </w:p>
    <w:p w14:paraId="6AA0173B" w14:textId="52B99253" w:rsidR="00CD30B9" w:rsidRPr="00CD30B9" w:rsidRDefault="00CD30B9" w:rsidP="00F974F2">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forest</w:t>
      </w:r>
      <w:del w:id="11" w:author="Alberto Arzac" w:date="2025-03-31T12:22:00Z" w16du:dateUtc="2025-03-31T05:22:00Z">
        <w:r w:rsidR="002F1302" w:rsidDel="00342697">
          <w:rPr>
            <w:rFonts w:ascii="Times New Roman" w:hAnsi="Times New Roman" w:cs="Times New Roman"/>
            <w:sz w:val="28"/>
            <w:szCs w:val="28"/>
            <w:lang w:val="en-US"/>
          </w:rPr>
          <w:delText xml:space="preserve"> </w:delText>
        </w:r>
      </w:del>
      <w:r w:rsidR="002F1302">
        <w:rPr>
          <w:rFonts w:ascii="Times New Roman" w:hAnsi="Times New Roman" w:cs="Times New Roman"/>
          <w:sz w:val="28"/>
          <w:szCs w:val="28"/>
          <w:lang w:val="en-US"/>
        </w:rPr>
        <w:t>-</w:t>
      </w:r>
      <w:del w:id="12" w:author="Alberto Arzac" w:date="2025-03-31T12:22:00Z" w16du:dateUtc="2025-03-31T05:22:00Z">
        <w:r w:rsidR="002F1302" w:rsidDel="00342697">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 xml:space="preserve">tundra ecotone of Northern Eurasia, stretching from the western borders of Russia to its far northeast, is undergoing significant transformations due to accelerated Arctic warming. This process, occurring </w:t>
      </w:r>
      <w:del w:id="13" w:author="Alberto Arzac" w:date="2025-03-31T12:22:00Z" w16du:dateUtc="2025-03-31T05:22:00Z">
        <w:r w:rsidRPr="00CD30B9" w:rsidDel="00342697">
          <w:rPr>
            <w:rFonts w:ascii="Times New Roman" w:hAnsi="Times New Roman" w:cs="Times New Roman"/>
            <w:sz w:val="28"/>
            <w:szCs w:val="28"/>
            <w:lang w:val="en-US"/>
          </w:rPr>
          <w:delText xml:space="preserve">at a rate </w:delText>
        </w:r>
      </w:del>
      <w:r w:rsidRPr="00CD30B9">
        <w:rPr>
          <w:rFonts w:ascii="Times New Roman" w:hAnsi="Times New Roman" w:cs="Times New Roman"/>
          <w:sz w:val="28"/>
          <w:szCs w:val="28"/>
          <w:lang w:val="en-US"/>
        </w:rPr>
        <w:t xml:space="preserve">nearly four times faster than the global average, </w:t>
      </w:r>
      <w:ins w:id="14" w:author="Alberto Arzac" w:date="2025-03-31T12:23:00Z" w16du:dateUtc="2025-03-31T05:23:00Z">
        <w:r w:rsidR="00342697">
          <w:rPr>
            <w:rFonts w:ascii="Times New Roman" w:hAnsi="Times New Roman" w:cs="Times New Roman"/>
            <w:sz w:val="28"/>
            <w:szCs w:val="28"/>
            <w:lang w:val="en-US"/>
          </w:rPr>
          <w:t xml:space="preserve">is </w:t>
        </w:r>
      </w:ins>
      <w:r w:rsidRPr="00CD30B9">
        <w:rPr>
          <w:rFonts w:ascii="Times New Roman" w:hAnsi="Times New Roman" w:cs="Times New Roman"/>
          <w:sz w:val="28"/>
          <w:szCs w:val="28"/>
          <w:lang w:val="en-US"/>
        </w:rPr>
        <w:t>driv</w:t>
      </w:r>
      <w:ins w:id="15" w:author="Alberto Arzac" w:date="2025-03-31T12:23:00Z" w16du:dateUtc="2025-03-31T05:23:00Z">
        <w:r w:rsidR="00342697">
          <w:rPr>
            <w:rFonts w:ascii="Times New Roman" w:hAnsi="Times New Roman" w:cs="Times New Roman"/>
            <w:sz w:val="28"/>
            <w:szCs w:val="28"/>
            <w:lang w:val="en-US"/>
          </w:rPr>
          <w:t>ing</w:t>
        </w:r>
      </w:ins>
      <w:del w:id="16" w:author="Alberto Arzac" w:date="2025-03-31T12:23:00Z" w16du:dateUtc="2025-03-31T05:23:00Z">
        <w:r w:rsidRPr="00CD30B9" w:rsidDel="00342697">
          <w:rPr>
            <w:rFonts w:ascii="Times New Roman" w:hAnsi="Times New Roman" w:cs="Times New Roman"/>
            <w:sz w:val="28"/>
            <w:szCs w:val="28"/>
            <w:lang w:val="en-US"/>
          </w:rPr>
          <w:delText>es</w:delText>
        </w:r>
      </w:del>
      <w:r w:rsidRPr="00CD30B9">
        <w:rPr>
          <w:rFonts w:ascii="Times New Roman" w:hAnsi="Times New Roman" w:cs="Times New Roman"/>
          <w:sz w:val="28"/>
          <w:szCs w:val="28"/>
          <w:lang w:val="en-US"/>
        </w:rPr>
        <w:t xml:space="preserve"> shifts in the distribution, structure, and functioning of woody vegetation, impacting regional biodiversity and the carbon cycle. Changes are particularly pronounced in the continuous permafrost zone, where trees face extreme conditions such as a short growing season, low temperatures, and variable </w:t>
      </w:r>
      <w:ins w:id="17" w:author="Alberto Arzac" w:date="2025-03-31T12:24:00Z" w16du:dateUtc="2025-03-31T05:24:00Z">
        <w:r w:rsidR="00342697">
          <w:rPr>
            <w:rFonts w:ascii="Times New Roman" w:hAnsi="Times New Roman" w:cs="Times New Roman"/>
            <w:sz w:val="28"/>
            <w:szCs w:val="28"/>
            <w:lang w:val="en-US"/>
          </w:rPr>
          <w:t xml:space="preserve">soil </w:t>
        </w:r>
      </w:ins>
      <w:r w:rsidRPr="00CD30B9">
        <w:rPr>
          <w:rFonts w:ascii="Times New Roman" w:hAnsi="Times New Roman" w:cs="Times New Roman"/>
          <w:sz w:val="28"/>
          <w:szCs w:val="28"/>
          <w:lang w:val="en-US"/>
        </w:rPr>
        <w:t xml:space="preserve">active layer depths. Understanding how different conifer species </w:t>
      </w:r>
      <w:del w:id="18" w:author="Alberto Arzac" w:date="2025-03-31T12:24:00Z" w16du:dateUtc="2025-03-31T05:24:00Z">
        <w:r w:rsidRPr="00CD30B9" w:rsidDel="00342697">
          <w:rPr>
            <w:rFonts w:ascii="Times New Roman" w:hAnsi="Times New Roman" w:cs="Times New Roman"/>
            <w:sz w:val="28"/>
            <w:szCs w:val="28"/>
            <w:lang w:val="en-US"/>
          </w:rPr>
          <w:delText xml:space="preserve">adapt </w:delText>
        </w:r>
      </w:del>
      <w:ins w:id="19" w:author="Alberto Arzac" w:date="2025-03-31T12:24:00Z" w16du:dateUtc="2025-03-31T05:24:00Z">
        <w:r w:rsidR="00342697">
          <w:rPr>
            <w:rFonts w:ascii="Times New Roman" w:hAnsi="Times New Roman" w:cs="Times New Roman"/>
            <w:sz w:val="28"/>
            <w:szCs w:val="28"/>
            <w:lang w:val="en-US"/>
          </w:rPr>
          <w:t>respond</w:t>
        </w:r>
        <w:r w:rsidR="0034269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to these</w:t>
      </w:r>
      <w:ins w:id="20" w:author="Alberto Arzac" w:date="2025-03-31T12:24:00Z" w16du:dateUtc="2025-03-31T05:24:00Z">
        <w:r w:rsidR="00342697">
          <w:rPr>
            <w:rFonts w:ascii="Times New Roman" w:hAnsi="Times New Roman" w:cs="Times New Roman"/>
            <w:sz w:val="28"/>
            <w:szCs w:val="28"/>
            <w:lang w:val="en-US"/>
          </w:rPr>
          <w:t xml:space="preserve"> challening</w:t>
        </w:r>
      </w:ins>
      <w:r w:rsidRPr="00CD30B9">
        <w:rPr>
          <w:rFonts w:ascii="Times New Roman" w:hAnsi="Times New Roman" w:cs="Times New Roman"/>
          <w:sz w:val="28"/>
          <w:szCs w:val="28"/>
          <w:lang w:val="en-US"/>
        </w:rPr>
        <w:t xml:space="preserve"> conditions is crucial for assessing their resilience and predicting future ecological transformations.</w:t>
      </w:r>
    </w:p>
    <w:p w14:paraId="1AA820CE" w14:textId="7865829B"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w:t>
      </w:r>
      <w:ins w:id="21" w:author="Alberto Arzac" w:date="2025-03-31T12:24:00Z" w16du:dateUtc="2025-03-31T05:24:00Z">
        <w:r w:rsidR="00342697">
          <w:rPr>
            <w:rFonts w:ascii="Times New Roman" w:hAnsi="Times New Roman" w:cs="Times New Roman"/>
            <w:sz w:val="28"/>
            <w:szCs w:val="28"/>
            <w:lang w:val="en-US"/>
          </w:rPr>
          <w:t>is study</w:t>
        </w:r>
      </w:ins>
      <w:ins w:id="22" w:author="Alberto Arzac" w:date="2025-03-31T12:25:00Z" w16du:dateUtc="2025-03-31T05:25:00Z">
        <w:r w:rsidR="00342697">
          <w:rPr>
            <w:rFonts w:ascii="Times New Roman" w:hAnsi="Times New Roman" w:cs="Times New Roman"/>
            <w:sz w:val="28"/>
            <w:szCs w:val="28"/>
            <w:lang w:val="en-US"/>
          </w:rPr>
          <w:t xml:space="preserve"> </w:t>
        </w:r>
      </w:ins>
      <w:del w:id="23" w:author="Alberto Arzac" w:date="2025-03-31T12:24:00Z" w16du:dateUtc="2025-03-31T05:24:00Z">
        <w:r w:rsidRPr="00CD30B9" w:rsidDel="00342697">
          <w:rPr>
            <w:rFonts w:ascii="Times New Roman" w:hAnsi="Times New Roman" w:cs="Times New Roman"/>
            <w:sz w:val="28"/>
            <w:szCs w:val="28"/>
            <w:lang w:val="en-US"/>
          </w:rPr>
          <w:delText xml:space="preserve">e </w:delText>
        </w:r>
      </w:del>
      <w:r w:rsidRPr="00CD30B9">
        <w:rPr>
          <w:rFonts w:ascii="Times New Roman" w:hAnsi="Times New Roman" w:cs="Times New Roman"/>
          <w:sz w:val="28"/>
          <w:szCs w:val="28"/>
          <w:lang w:val="en-US"/>
        </w:rPr>
        <w:t>aim</w:t>
      </w:r>
      <w:ins w:id="24" w:author="Alberto Arzac" w:date="2025-03-31T12:24:00Z" w16du:dateUtc="2025-03-31T05:24:00Z">
        <w:r w:rsidR="00342697">
          <w:rPr>
            <w:rFonts w:ascii="Times New Roman" w:hAnsi="Times New Roman" w:cs="Times New Roman"/>
            <w:sz w:val="28"/>
            <w:szCs w:val="28"/>
            <w:lang w:val="en-US"/>
          </w:rPr>
          <w:t>ed</w:t>
        </w:r>
      </w:ins>
      <w:r w:rsidRPr="00CD30B9">
        <w:rPr>
          <w:rFonts w:ascii="Times New Roman" w:hAnsi="Times New Roman" w:cs="Times New Roman"/>
          <w:sz w:val="28"/>
          <w:szCs w:val="28"/>
          <w:lang w:val="en-US"/>
        </w:rPr>
        <w:t xml:space="preserve"> </w:t>
      </w:r>
      <w:del w:id="25" w:author="Alberto Arzac" w:date="2025-03-31T12:24:00Z" w16du:dateUtc="2025-03-31T05:24:00Z">
        <w:r w:rsidRPr="00CD30B9" w:rsidDel="00342697">
          <w:rPr>
            <w:rFonts w:ascii="Times New Roman" w:hAnsi="Times New Roman" w:cs="Times New Roman"/>
            <w:sz w:val="28"/>
            <w:szCs w:val="28"/>
            <w:lang w:val="en-US"/>
          </w:rPr>
          <w:delText xml:space="preserve">of this study was </w:delText>
        </w:r>
      </w:del>
      <w:r w:rsidRPr="00CD30B9">
        <w:rPr>
          <w:rFonts w:ascii="Times New Roman" w:hAnsi="Times New Roman" w:cs="Times New Roman"/>
          <w:sz w:val="28"/>
          <w:szCs w:val="28"/>
          <w:lang w:val="en-US"/>
        </w:rPr>
        <w:t>to investigate the regional and species</w:t>
      </w:r>
      <w:del w:id="26" w:author="Alberto Arzac" w:date="2025-03-31T12:24:00Z" w16du:dateUtc="2025-03-31T05:24:00Z">
        <w:r w:rsidR="002F1302" w:rsidDel="00342697">
          <w:rPr>
            <w:rFonts w:ascii="Times New Roman" w:hAnsi="Times New Roman" w:cs="Times New Roman"/>
            <w:sz w:val="28"/>
            <w:szCs w:val="28"/>
            <w:lang w:val="en-US"/>
          </w:rPr>
          <w:delText xml:space="preserve"> </w:delText>
        </w:r>
      </w:del>
      <w:r w:rsidR="002F1302">
        <w:rPr>
          <w:rFonts w:ascii="Times New Roman" w:hAnsi="Times New Roman" w:cs="Times New Roman"/>
          <w:sz w:val="28"/>
          <w:szCs w:val="28"/>
          <w:lang w:val="en-US"/>
        </w:rPr>
        <w:t>-</w:t>
      </w:r>
      <w:del w:id="27" w:author="Alberto Arzac" w:date="2025-03-31T12:25:00Z" w16du:dateUtc="2025-03-31T05:25:00Z">
        <w:r w:rsidR="002F1302" w:rsidDel="00342697">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 xml:space="preserve">specific responses of radial tree growth to climatic factors along a </w:t>
      </w:r>
      <w:del w:id="28" w:author="Alberto Arzac" w:date="2025-03-31T12:25:00Z" w16du:dateUtc="2025-03-31T05:25:00Z">
        <w:r w:rsidRPr="00CD30B9" w:rsidDel="00342697">
          <w:rPr>
            <w:rFonts w:ascii="Times New Roman" w:hAnsi="Times New Roman" w:cs="Times New Roman"/>
            <w:sz w:val="28"/>
            <w:szCs w:val="28"/>
            <w:lang w:val="en-US"/>
          </w:rPr>
          <w:delText xml:space="preserve">latitudinal </w:delText>
        </w:r>
      </w:del>
      <w:ins w:id="29" w:author="Alberto Arzac" w:date="2025-03-31T12:25:00Z" w16du:dateUtc="2025-03-31T05:25:00Z">
        <w:r w:rsidR="00342697">
          <w:rPr>
            <w:rFonts w:ascii="Times New Roman" w:hAnsi="Times New Roman" w:cs="Times New Roman"/>
            <w:sz w:val="28"/>
            <w:szCs w:val="28"/>
            <w:lang w:val="en-US"/>
          </w:rPr>
          <w:t>longitudinal</w:t>
        </w:r>
        <w:r w:rsidR="0034269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gradient in the forest</w:t>
      </w:r>
      <w:del w:id="30" w:author="Alberto Arzac" w:date="2025-03-31T12:25:00Z" w16du:dateUtc="2025-03-31T05:25:00Z">
        <w:r w:rsidR="002F1302" w:rsidDel="00342697">
          <w:rPr>
            <w:rFonts w:ascii="Times New Roman" w:hAnsi="Times New Roman" w:cs="Times New Roman"/>
            <w:sz w:val="28"/>
            <w:szCs w:val="28"/>
            <w:lang w:val="en-US"/>
          </w:rPr>
          <w:delText xml:space="preserve"> -</w:delText>
        </w:r>
      </w:del>
      <w:ins w:id="31" w:author="Alberto Arzac" w:date="2025-03-31T12:25:00Z" w16du:dateUtc="2025-03-31T05:25:00Z">
        <w:r w:rsidR="00342697">
          <w:rPr>
            <w:rFonts w:ascii="Times New Roman" w:hAnsi="Times New Roman" w:cs="Times New Roman"/>
            <w:sz w:val="28"/>
            <w:szCs w:val="28"/>
            <w:lang w:val="en-US"/>
          </w:rPr>
          <w:t>–</w:t>
        </w:r>
      </w:ins>
      <w:del w:id="32" w:author="Alberto Arzac" w:date="2025-03-31T12:25:00Z" w16du:dateUtc="2025-03-31T05:25:00Z">
        <w:r w:rsidR="002F1302" w:rsidDel="00342697">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tundra</w:t>
      </w:r>
      <w:ins w:id="33" w:author="Alberto Arzac" w:date="2025-03-31T12:25:00Z" w16du:dateUtc="2025-03-31T05:25:00Z">
        <w:r w:rsidR="00342697">
          <w:rPr>
            <w:rFonts w:ascii="Times New Roman" w:hAnsi="Times New Roman" w:cs="Times New Roman"/>
            <w:sz w:val="28"/>
            <w:szCs w:val="28"/>
            <w:lang w:val="en-US"/>
          </w:rPr>
          <w:t xml:space="preserve"> ecotone of Northern Russia</w:t>
        </w:r>
      </w:ins>
      <w:r w:rsidRPr="00CD30B9">
        <w:rPr>
          <w:rFonts w:ascii="Times New Roman" w:hAnsi="Times New Roman" w:cs="Times New Roman"/>
          <w:sz w:val="28"/>
          <w:szCs w:val="28"/>
          <w:lang w:val="en-US"/>
        </w:rPr>
        <w:t xml:space="preserve">. </w:t>
      </w:r>
      <w:del w:id="34" w:author="Alberto Arzac" w:date="2025-03-31T12:25:00Z" w16du:dateUtc="2025-03-31T05:25:00Z">
        <w:r w:rsidRPr="00CD30B9" w:rsidDel="00342697">
          <w:rPr>
            <w:rFonts w:ascii="Times New Roman" w:hAnsi="Times New Roman" w:cs="Times New Roman"/>
            <w:sz w:val="28"/>
            <w:szCs w:val="28"/>
            <w:lang w:val="en-US"/>
          </w:rPr>
          <w:delText>We sought</w:delText>
        </w:r>
      </w:del>
      <w:ins w:id="35" w:author="Alberto Arzac" w:date="2025-03-31T12:25:00Z" w16du:dateUtc="2025-03-31T05:25:00Z">
        <w:r w:rsidR="00342697">
          <w:rPr>
            <w:rFonts w:ascii="Times New Roman" w:hAnsi="Times New Roman" w:cs="Times New Roman"/>
            <w:sz w:val="28"/>
            <w:szCs w:val="28"/>
            <w:lang w:val="en-US"/>
          </w:rPr>
          <w:t>The focus was on</w:t>
        </w:r>
      </w:ins>
      <w:r w:rsidRPr="00CD30B9">
        <w:rPr>
          <w:rFonts w:ascii="Times New Roman" w:hAnsi="Times New Roman" w:cs="Times New Roman"/>
          <w:sz w:val="28"/>
          <w:szCs w:val="28"/>
          <w:lang w:val="en-US"/>
        </w:rPr>
        <w:t xml:space="preserve"> </w:t>
      </w:r>
      <w:del w:id="36" w:author="Alberto Arzac" w:date="2025-03-31T12:26:00Z" w16du:dateUtc="2025-03-31T05:26:00Z">
        <w:r w:rsidRPr="00CD30B9" w:rsidDel="00342697">
          <w:rPr>
            <w:rFonts w:ascii="Times New Roman" w:hAnsi="Times New Roman" w:cs="Times New Roman"/>
            <w:sz w:val="28"/>
            <w:szCs w:val="28"/>
            <w:lang w:val="en-US"/>
          </w:rPr>
          <w:delText xml:space="preserve">to </w:delText>
        </w:r>
      </w:del>
      <w:r w:rsidRPr="00CD30B9">
        <w:rPr>
          <w:rFonts w:ascii="Times New Roman" w:hAnsi="Times New Roman" w:cs="Times New Roman"/>
          <w:sz w:val="28"/>
          <w:szCs w:val="28"/>
          <w:lang w:val="en-US"/>
        </w:rPr>
        <w:t xml:space="preserve">identify differences in tree sensitivity to temperature and precipitation and to evaluate how these variations might influence their distribution </w:t>
      </w:r>
      <w:del w:id="37" w:author="Alberto Arzac" w:date="2025-03-31T12:26:00Z" w16du:dateUtc="2025-03-31T05:26:00Z">
        <w:r w:rsidRPr="00CD30B9" w:rsidDel="00342697">
          <w:rPr>
            <w:rFonts w:ascii="Times New Roman" w:hAnsi="Times New Roman" w:cs="Times New Roman"/>
            <w:sz w:val="28"/>
            <w:szCs w:val="28"/>
            <w:lang w:val="en-US"/>
          </w:rPr>
          <w:delText xml:space="preserve">and competitive interactions </w:delText>
        </w:r>
      </w:del>
      <w:r w:rsidRPr="00CD30B9">
        <w:rPr>
          <w:rFonts w:ascii="Times New Roman" w:hAnsi="Times New Roman" w:cs="Times New Roman"/>
          <w:sz w:val="28"/>
          <w:szCs w:val="28"/>
          <w:lang w:val="en-US"/>
        </w:rPr>
        <w:t xml:space="preserve">under warming conditions. The analysis spanned the period from 1966 to 2021, </w:t>
      </w:r>
      <w:del w:id="38" w:author="Alberto Arzac" w:date="2025-03-31T12:26:00Z" w16du:dateUtc="2025-03-31T05:26:00Z">
        <w:r w:rsidRPr="00CD30B9" w:rsidDel="00342697">
          <w:rPr>
            <w:rFonts w:ascii="Times New Roman" w:hAnsi="Times New Roman" w:cs="Times New Roman"/>
            <w:sz w:val="28"/>
            <w:szCs w:val="28"/>
            <w:lang w:val="en-US"/>
          </w:rPr>
          <w:delText xml:space="preserve">enabling </w:delText>
        </w:r>
      </w:del>
      <w:ins w:id="39" w:author="Alberto Arzac" w:date="2025-03-31T12:26:00Z" w16du:dateUtc="2025-03-31T05:26:00Z">
        <w:r w:rsidR="00342697">
          <w:rPr>
            <w:rFonts w:ascii="Times New Roman" w:hAnsi="Times New Roman" w:cs="Times New Roman"/>
            <w:sz w:val="28"/>
            <w:szCs w:val="28"/>
            <w:lang w:val="en-US"/>
          </w:rPr>
          <w:t>allowing for</w:t>
        </w:r>
        <w:r w:rsidR="0034269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 xml:space="preserve">the </w:t>
      </w:r>
      <w:del w:id="40" w:author="Alberto Arzac" w:date="2025-03-31T12:26:00Z" w16du:dateUtc="2025-03-31T05:26:00Z">
        <w:r w:rsidRPr="00CD30B9" w:rsidDel="00342697">
          <w:rPr>
            <w:rFonts w:ascii="Times New Roman" w:hAnsi="Times New Roman" w:cs="Times New Roman"/>
            <w:sz w:val="28"/>
            <w:szCs w:val="28"/>
            <w:lang w:val="en-US"/>
          </w:rPr>
          <w:delText xml:space="preserve">tracking </w:delText>
        </w:r>
      </w:del>
      <w:ins w:id="41" w:author="Alberto Arzac" w:date="2025-03-31T12:26:00Z" w16du:dateUtc="2025-03-31T05:26:00Z">
        <w:r w:rsidR="00342697">
          <w:rPr>
            <w:rFonts w:ascii="Times New Roman" w:hAnsi="Times New Roman" w:cs="Times New Roman"/>
            <w:sz w:val="28"/>
            <w:szCs w:val="28"/>
            <w:lang w:val="en-US"/>
          </w:rPr>
          <w:t>assessment</w:t>
        </w:r>
        <w:r w:rsidR="0034269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of long</w:t>
      </w:r>
      <w:del w:id="42" w:author="Alberto Arzac" w:date="2025-03-31T12:27:00Z" w16du:dateUtc="2025-03-31T05:27:00Z">
        <w:r w:rsidR="002F1302" w:rsidDel="00342697">
          <w:rPr>
            <w:rFonts w:ascii="Times New Roman" w:hAnsi="Times New Roman" w:cs="Times New Roman"/>
            <w:sz w:val="28"/>
            <w:szCs w:val="28"/>
            <w:lang w:val="en-US"/>
          </w:rPr>
          <w:delText xml:space="preserve"> </w:delText>
        </w:r>
      </w:del>
      <w:r w:rsidR="002F1302">
        <w:rPr>
          <w:rFonts w:ascii="Times New Roman" w:hAnsi="Times New Roman" w:cs="Times New Roman"/>
          <w:sz w:val="28"/>
          <w:szCs w:val="28"/>
          <w:lang w:val="en-US"/>
        </w:rPr>
        <w:t>-</w:t>
      </w:r>
      <w:del w:id="43" w:author="Alberto Arzac" w:date="2025-03-31T12:27:00Z" w16du:dateUtc="2025-03-31T05:27:00Z">
        <w:r w:rsidR="002F1302" w:rsidDel="00342697">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term trends.</w:t>
      </w:r>
    </w:p>
    <w:p w14:paraId="3EFF47AB" w14:textId="512B36EC"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The study focused on four conifer species: </w:t>
      </w:r>
      <w:commentRangeStart w:id="44"/>
      <w:r w:rsidRPr="00856F18">
        <w:rPr>
          <w:rFonts w:ascii="Times New Roman" w:hAnsi="Times New Roman" w:cs="Times New Roman"/>
          <w:i/>
          <w:sz w:val="28"/>
          <w:szCs w:val="28"/>
          <w:lang w:val="en-US"/>
        </w:rPr>
        <w:t>Pinus sylvestris</w:t>
      </w:r>
      <w:r w:rsidRPr="00CD30B9">
        <w:rPr>
          <w:rFonts w:ascii="Times New Roman" w:hAnsi="Times New Roman" w:cs="Times New Roman"/>
          <w:sz w:val="28"/>
          <w:szCs w:val="28"/>
          <w:lang w:val="en-US"/>
        </w:rPr>
        <w:t xml:space="preserve">, </w:t>
      </w:r>
      <w:r w:rsidRPr="00856F18">
        <w:rPr>
          <w:rFonts w:ascii="Times New Roman" w:hAnsi="Times New Roman" w:cs="Times New Roman"/>
          <w:i/>
          <w:sz w:val="28"/>
          <w:szCs w:val="28"/>
          <w:lang w:val="en-US"/>
        </w:rPr>
        <w:t>Larix sibirica</w:t>
      </w:r>
      <w:r w:rsidRPr="00CD30B9">
        <w:rPr>
          <w:rFonts w:ascii="Times New Roman" w:hAnsi="Times New Roman" w:cs="Times New Roman"/>
          <w:sz w:val="28"/>
          <w:szCs w:val="28"/>
          <w:lang w:val="en-US"/>
        </w:rPr>
        <w:t xml:space="preserve">, </w:t>
      </w:r>
      <w:r w:rsidR="00856F18" w:rsidRPr="00856F18">
        <w:rPr>
          <w:rFonts w:ascii="Times New Roman" w:hAnsi="Times New Roman" w:cs="Times New Roman"/>
          <w:i/>
          <w:sz w:val="28"/>
          <w:szCs w:val="28"/>
          <w:lang w:val="en-US"/>
        </w:rPr>
        <w:t>Larix</w:t>
      </w:r>
      <w:r w:rsidRPr="00856F18">
        <w:rPr>
          <w:rFonts w:ascii="Times New Roman" w:hAnsi="Times New Roman" w:cs="Times New Roman"/>
          <w:i/>
          <w:sz w:val="28"/>
          <w:szCs w:val="28"/>
          <w:lang w:val="en-US"/>
        </w:rPr>
        <w:t xml:space="preserve"> gmelinii</w:t>
      </w:r>
      <w:r w:rsidRPr="00CD30B9">
        <w:rPr>
          <w:rFonts w:ascii="Times New Roman" w:hAnsi="Times New Roman" w:cs="Times New Roman"/>
          <w:sz w:val="28"/>
          <w:szCs w:val="28"/>
          <w:lang w:val="en-US"/>
        </w:rPr>
        <w:t xml:space="preserve">, and </w:t>
      </w:r>
      <w:r w:rsidR="00856F18" w:rsidRPr="00856F18">
        <w:rPr>
          <w:rFonts w:ascii="Times New Roman" w:hAnsi="Times New Roman" w:cs="Times New Roman"/>
          <w:i/>
          <w:sz w:val="28"/>
          <w:szCs w:val="28"/>
          <w:lang w:val="en-US"/>
        </w:rPr>
        <w:t>Larix</w:t>
      </w:r>
      <w:r w:rsidRPr="00856F18">
        <w:rPr>
          <w:rFonts w:ascii="Times New Roman" w:hAnsi="Times New Roman" w:cs="Times New Roman"/>
          <w:i/>
          <w:sz w:val="28"/>
          <w:szCs w:val="28"/>
          <w:lang w:val="en-US"/>
        </w:rPr>
        <w:t xml:space="preserve"> cajanderi</w:t>
      </w:r>
      <w:r w:rsidRPr="00CD30B9">
        <w:rPr>
          <w:rFonts w:ascii="Times New Roman" w:hAnsi="Times New Roman" w:cs="Times New Roman"/>
          <w:sz w:val="28"/>
          <w:szCs w:val="28"/>
          <w:lang w:val="en-US"/>
        </w:rPr>
        <w:t>.</w:t>
      </w:r>
      <w:commentRangeEnd w:id="44"/>
      <w:r w:rsidR="0050138D">
        <w:rPr>
          <w:rStyle w:val="CommentReference"/>
        </w:rPr>
        <w:commentReference w:id="44"/>
      </w:r>
      <w:ins w:id="45" w:author="Alberto Arzac" w:date="2025-03-31T12:29:00Z" w16du:dateUtc="2025-03-31T05:29:00Z">
        <w:r w:rsidR="00280CB0">
          <w:rPr>
            <w:rFonts w:ascii="Times New Roman" w:hAnsi="Times New Roman" w:cs="Times New Roman"/>
            <w:sz w:val="28"/>
            <w:szCs w:val="28"/>
            <w:lang w:val="en-US"/>
          </w:rPr>
          <w:t>, across five sites</w:t>
        </w:r>
      </w:ins>
      <w:r w:rsidRPr="00CD30B9">
        <w:rPr>
          <w:rFonts w:ascii="Times New Roman" w:hAnsi="Times New Roman" w:cs="Times New Roman"/>
          <w:sz w:val="28"/>
          <w:szCs w:val="28"/>
          <w:lang w:val="en-US"/>
        </w:rPr>
        <w:t xml:space="preserve"> </w:t>
      </w:r>
      <w:del w:id="46" w:author="Alberto Arzac" w:date="2025-03-31T12:30:00Z" w16du:dateUtc="2025-03-31T05:30:00Z">
        <w:r w:rsidRPr="00CD30B9" w:rsidDel="00280CB0">
          <w:rPr>
            <w:rFonts w:ascii="Times New Roman" w:hAnsi="Times New Roman" w:cs="Times New Roman"/>
            <w:sz w:val="28"/>
            <w:szCs w:val="28"/>
            <w:lang w:val="en-US"/>
          </w:rPr>
          <w:delText xml:space="preserve">Samples were collected from five sites </w:delText>
        </w:r>
      </w:del>
      <w:r w:rsidRPr="00CD30B9">
        <w:rPr>
          <w:rFonts w:ascii="Times New Roman" w:hAnsi="Times New Roman" w:cs="Times New Roman"/>
          <w:sz w:val="28"/>
          <w:szCs w:val="28"/>
          <w:lang w:val="en-US"/>
        </w:rPr>
        <w:t>within the continuous permafrost zone</w:t>
      </w:r>
      <w:ins w:id="47" w:author="Alberto Arzac" w:date="2025-03-31T12:30:00Z" w16du:dateUtc="2025-03-31T05:30:00Z">
        <w:r w:rsidR="00280CB0">
          <w:rPr>
            <w:rFonts w:ascii="Times New Roman" w:hAnsi="Times New Roman" w:cs="Times New Roman"/>
            <w:sz w:val="28"/>
            <w:szCs w:val="28"/>
            <w:lang w:val="en-US"/>
          </w:rPr>
          <w:t>. Sampling sites included</w:t>
        </w:r>
      </w:ins>
      <w:del w:id="48" w:author="Alberto Arzac" w:date="2025-03-31T12:30:00Z" w16du:dateUtc="2025-03-31T05:30:00Z">
        <w:r w:rsidRPr="00CD30B9" w:rsidDel="00280CB0">
          <w:rPr>
            <w:rFonts w:ascii="Times New Roman" w:hAnsi="Times New Roman" w:cs="Times New Roman"/>
            <w:sz w:val="28"/>
            <w:szCs w:val="28"/>
            <w:lang w:val="en-US"/>
          </w:rPr>
          <w:delText>:</w:delText>
        </w:r>
      </w:del>
      <w:r w:rsidRPr="00CD30B9">
        <w:rPr>
          <w:rFonts w:ascii="Times New Roman" w:hAnsi="Times New Roman" w:cs="Times New Roman"/>
          <w:sz w:val="28"/>
          <w:szCs w:val="28"/>
          <w:lang w:val="en-US"/>
        </w:rPr>
        <w:t xml:space="preserve"> Apatity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Kola Peninsula) for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Polar Urals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L. sibirica</w:t>
      </w:r>
      <w:r w:rsidRPr="00CD30B9">
        <w:rPr>
          <w:rFonts w:ascii="Times New Roman" w:hAnsi="Times New Roman" w:cs="Times New Roman"/>
          <w:sz w:val="28"/>
          <w:szCs w:val="28"/>
          <w:lang w:val="en-US"/>
        </w:rPr>
        <w:t>; Khatanga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L. gmelinii</w:t>
      </w:r>
      <w:r w:rsidRPr="00CD30B9">
        <w:rPr>
          <w:rFonts w:ascii="Times New Roman" w:hAnsi="Times New Roman" w:cs="Times New Roman"/>
          <w:sz w:val="28"/>
          <w:szCs w:val="28"/>
          <w:lang w:val="en-US"/>
        </w:rPr>
        <w:t>; and Chokurdakh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and Bilibino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L. cajanderi</w:t>
      </w:r>
      <w:r w:rsidRPr="00CD30B9">
        <w:rPr>
          <w:rFonts w:ascii="Times New Roman" w:hAnsi="Times New Roman" w:cs="Times New Roman"/>
          <w:sz w:val="28"/>
          <w:szCs w:val="28"/>
          <w:lang w:val="en-US"/>
        </w:rPr>
        <w:t>. A total of 137 trees were sampled using a 5</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mm increment borer</w:t>
      </w:r>
      <w:del w:id="49" w:author="Alberto Arzac" w:date="2025-03-31T12:30:00Z" w16du:dateUtc="2025-03-31T05:30:00Z">
        <w:r w:rsidRPr="00CD30B9" w:rsidDel="00280CB0">
          <w:rPr>
            <w:rFonts w:ascii="Times New Roman" w:hAnsi="Times New Roman" w:cs="Times New Roman"/>
            <w:sz w:val="28"/>
            <w:szCs w:val="28"/>
            <w:lang w:val="en-US"/>
          </w:rPr>
          <w:delText xml:space="preserve"> at a height of 1.3 m</w:delText>
        </w:r>
      </w:del>
      <w:r w:rsidRPr="00CD30B9">
        <w:rPr>
          <w:rFonts w:ascii="Times New Roman" w:hAnsi="Times New Roman" w:cs="Times New Roman"/>
          <w:sz w:val="28"/>
          <w:szCs w:val="28"/>
          <w:lang w:val="en-US"/>
        </w:rPr>
        <w:t xml:space="preserve">. </w:t>
      </w:r>
      <w:del w:id="50" w:author="Alberto Arzac" w:date="2025-03-31T12:31:00Z" w16du:dateUtc="2025-03-31T05:31:00Z">
        <w:r w:rsidRPr="00CD30B9" w:rsidDel="00280CB0">
          <w:rPr>
            <w:rFonts w:ascii="Times New Roman" w:hAnsi="Times New Roman" w:cs="Times New Roman"/>
            <w:sz w:val="28"/>
            <w:szCs w:val="28"/>
            <w:lang w:val="en-US"/>
          </w:rPr>
          <w:delText>Radial growth</w:delText>
        </w:r>
      </w:del>
      <w:ins w:id="51" w:author="Alberto Arzac" w:date="2025-03-31T12:31:00Z" w16du:dateUtc="2025-03-31T05:31:00Z">
        <w:r w:rsidR="00280CB0">
          <w:rPr>
            <w:rFonts w:ascii="Times New Roman" w:hAnsi="Times New Roman" w:cs="Times New Roman"/>
            <w:sz w:val="28"/>
            <w:szCs w:val="28"/>
            <w:lang w:val="en-US"/>
          </w:rPr>
          <w:t>Tree-ring width (TRW)</w:t>
        </w:r>
      </w:ins>
      <w:r w:rsidRPr="00CD30B9">
        <w:rPr>
          <w:rFonts w:ascii="Times New Roman" w:hAnsi="Times New Roman" w:cs="Times New Roman"/>
          <w:sz w:val="28"/>
          <w:szCs w:val="28"/>
          <w:lang w:val="en-US"/>
        </w:rPr>
        <w:t xml:space="preserve"> was measured </w:t>
      </w:r>
      <w:del w:id="52" w:author="Alberto Arzac" w:date="2025-03-31T12:30:00Z" w16du:dateUtc="2025-03-31T05:30:00Z">
        <w:r w:rsidRPr="00CD30B9" w:rsidDel="00280CB0">
          <w:rPr>
            <w:rFonts w:ascii="Times New Roman" w:hAnsi="Times New Roman" w:cs="Times New Roman"/>
            <w:sz w:val="28"/>
            <w:szCs w:val="28"/>
            <w:lang w:val="en-US"/>
          </w:rPr>
          <w:delText xml:space="preserve">with </w:delText>
        </w:r>
      </w:del>
      <w:ins w:id="53" w:author="Alberto Arzac" w:date="2025-03-31T12:30:00Z" w16du:dateUtc="2025-03-31T05:30:00Z">
        <w:r w:rsidR="00280CB0">
          <w:rPr>
            <w:rFonts w:ascii="Times New Roman" w:hAnsi="Times New Roman" w:cs="Times New Roman"/>
            <w:sz w:val="28"/>
            <w:szCs w:val="28"/>
            <w:lang w:val="en-US"/>
          </w:rPr>
          <w:t>using</w:t>
        </w:r>
        <w:r w:rsidR="00280CB0"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CooRecorder,</w:t>
      </w:r>
      <w:ins w:id="54" w:author="Alberto Arzac" w:date="2025-03-31T12:30:00Z" w16du:dateUtc="2025-03-31T05:30:00Z">
        <w:r w:rsidR="00280CB0">
          <w:rPr>
            <w:rFonts w:ascii="Times New Roman" w:hAnsi="Times New Roman" w:cs="Times New Roman"/>
            <w:sz w:val="28"/>
            <w:szCs w:val="28"/>
            <w:lang w:val="en-US"/>
          </w:rPr>
          <w:t xml:space="preserve"> a</w:t>
        </w:r>
      </w:ins>
      <w:ins w:id="55" w:author="Alberto Arzac" w:date="2025-03-31T12:31:00Z" w16du:dateUtc="2025-03-31T05:31:00Z">
        <w:r w:rsidR="00280CB0">
          <w:rPr>
            <w:rFonts w:ascii="Times New Roman" w:hAnsi="Times New Roman" w:cs="Times New Roman"/>
            <w:sz w:val="28"/>
            <w:szCs w:val="28"/>
            <w:lang w:val="en-US"/>
          </w:rPr>
          <w:t>nd</w:t>
        </w:r>
      </w:ins>
      <w:r w:rsidRPr="00CD30B9">
        <w:rPr>
          <w:rFonts w:ascii="Times New Roman" w:hAnsi="Times New Roman" w:cs="Times New Roman"/>
          <w:sz w:val="28"/>
          <w:szCs w:val="28"/>
          <w:lang w:val="en-US"/>
        </w:rPr>
        <w:t xml:space="preserve"> chronologies were constructed using ARSTAN</w:t>
      </w:r>
      <w:ins w:id="56" w:author="Alberto Arzac" w:date="2025-03-31T12:31:00Z" w16du:dateUtc="2025-03-31T05:31:00Z">
        <w:r w:rsidR="00280CB0">
          <w:rPr>
            <w:rFonts w:ascii="Times New Roman" w:hAnsi="Times New Roman" w:cs="Times New Roman"/>
            <w:sz w:val="28"/>
            <w:szCs w:val="28"/>
            <w:lang w:val="en-US"/>
          </w:rPr>
          <w:t xml:space="preserve">. </w:t>
        </w:r>
      </w:ins>
      <w:del w:id="57" w:author="Alberto Arzac" w:date="2025-03-31T12:31:00Z" w16du:dateUtc="2025-03-31T05:31:00Z">
        <w:r w:rsidRPr="00CD30B9" w:rsidDel="00280CB0">
          <w:rPr>
            <w:rFonts w:ascii="Times New Roman" w:hAnsi="Times New Roman" w:cs="Times New Roman"/>
            <w:sz w:val="28"/>
            <w:szCs w:val="28"/>
            <w:lang w:val="en-US"/>
          </w:rPr>
          <w:delText>, and c</w:delText>
        </w:r>
      </w:del>
      <w:ins w:id="58" w:author="Alberto Arzac" w:date="2025-03-31T12:31:00Z" w16du:dateUtc="2025-03-31T05:31:00Z">
        <w:r w:rsidR="00280CB0">
          <w:rPr>
            <w:rFonts w:ascii="Times New Roman" w:hAnsi="Times New Roman" w:cs="Times New Roman"/>
            <w:sz w:val="28"/>
            <w:szCs w:val="28"/>
            <w:lang w:val="en-US"/>
          </w:rPr>
          <w:t>C</w:t>
        </w:r>
      </w:ins>
      <w:r w:rsidRPr="00CD30B9">
        <w:rPr>
          <w:rFonts w:ascii="Times New Roman" w:hAnsi="Times New Roman" w:cs="Times New Roman"/>
          <w:sz w:val="28"/>
          <w:szCs w:val="28"/>
          <w:lang w:val="en-US"/>
        </w:rPr>
        <w:t>orrelation analyses were performed</w:t>
      </w:r>
      <w:ins w:id="59" w:author="Alberto Arzac" w:date="2025-03-31T12:31:00Z" w16du:dateUtc="2025-03-31T05:31:00Z">
        <w:r w:rsidR="00280CB0">
          <w:rPr>
            <w:rFonts w:ascii="Times New Roman" w:hAnsi="Times New Roman" w:cs="Times New Roman"/>
            <w:sz w:val="28"/>
            <w:szCs w:val="28"/>
            <w:lang w:val="en-US"/>
          </w:rPr>
          <w:t xml:space="preserve"> between TRW</w:t>
        </w:r>
      </w:ins>
      <w:r w:rsidRPr="00CD30B9">
        <w:rPr>
          <w:rFonts w:ascii="Times New Roman" w:hAnsi="Times New Roman" w:cs="Times New Roman"/>
          <w:sz w:val="28"/>
          <w:szCs w:val="28"/>
          <w:lang w:val="en-US"/>
        </w:rPr>
        <w:t xml:space="preserve"> </w:t>
      </w:r>
      <w:del w:id="60" w:author="Alberto Arzac" w:date="2025-03-31T12:32:00Z" w16du:dateUtc="2025-03-31T05:32:00Z">
        <w:r w:rsidRPr="00CD30B9" w:rsidDel="00280CB0">
          <w:rPr>
            <w:rFonts w:ascii="Times New Roman" w:hAnsi="Times New Roman" w:cs="Times New Roman"/>
            <w:sz w:val="28"/>
            <w:szCs w:val="28"/>
            <w:lang w:val="en-US"/>
          </w:rPr>
          <w:delText xml:space="preserve">with </w:delText>
        </w:r>
      </w:del>
      <w:ins w:id="61" w:author="Alberto Arzac" w:date="2025-03-31T12:32:00Z" w16du:dateUtc="2025-03-31T05:32:00Z">
        <w:r w:rsidR="00280CB0">
          <w:rPr>
            <w:rFonts w:ascii="Times New Roman" w:hAnsi="Times New Roman" w:cs="Times New Roman"/>
            <w:sz w:val="28"/>
            <w:szCs w:val="28"/>
            <w:lang w:val="en-US"/>
          </w:rPr>
          <w:t>and</w:t>
        </w:r>
        <w:r w:rsidR="00280CB0"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 xml:space="preserve">monthly temperature and precipitation data </w:t>
      </w:r>
      <w:r w:rsidRPr="00CD30B9">
        <w:rPr>
          <w:rFonts w:ascii="Times New Roman" w:hAnsi="Times New Roman" w:cs="Times New Roman"/>
          <w:sz w:val="28"/>
          <w:szCs w:val="28"/>
          <w:lang w:val="en-US"/>
        </w:rPr>
        <w:lastRenderedPageBreak/>
        <w:t>from nearby weather stations (Kandalaksha, Salekhard, Khatanga, Chokurdakh, Ostrovnoye</w:t>
      </w:r>
      <w:del w:id="62" w:author="Alberto Arzac" w:date="2025-03-31T12:32:00Z" w16du:dateUtc="2025-03-31T05:32:00Z">
        <w:r w:rsidRPr="00CD30B9" w:rsidDel="00280CB0">
          <w:rPr>
            <w:rFonts w:ascii="Times New Roman" w:hAnsi="Times New Roman" w:cs="Times New Roman"/>
            <w:sz w:val="28"/>
            <w:szCs w:val="28"/>
            <w:lang w:val="en-US"/>
          </w:rPr>
          <w:delText xml:space="preserve">). </w:delText>
        </w:r>
      </w:del>
      <w:ins w:id="63" w:author="Alberto Arzac" w:date="2025-03-31T12:32:00Z" w16du:dateUtc="2025-03-31T05:32:00Z">
        <w:r w:rsidR="00280CB0" w:rsidRPr="00CD30B9">
          <w:rPr>
            <w:rFonts w:ascii="Times New Roman" w:hAnsi="Times New Roman" w:cs="Times New Roman"/>
            <w:sz w:val="28"/>
            <w:szCs w:val="28"/>
            <w:lang w:val="en-US"/>
          </w:rPr>
          <w:t>)</w:t>
        </w:r>
        <w:r w:rsidR="00280CB0">
          <w:rPr>
            <w:rFonts w:ascii="Times New Roman" w:hAnsi="Times New Roman" w:cs="Times New Roman"/>
            <w:sz w:val="28"/>
            <w:szCs w:val="28"/>
            <w:lang w:val="en-US"/>
          </w:rPr>
          <w:t>, while</w:t>
        </w:r>
        <w:r w:rsidR="00280CB0" w:rsidRPr="00CD30B9">
          <w:rPr>
            <w:rFonts w:ascii="Times New Roman" w:hAnsi="Times New Roman" w:cs="Times New Roman"/>
            <w:sz w:val="28"/>
            <w:szCs w:val="28"/>
            <w:lang w:val="en-US"/>
          </w:rPr>
          <w:t xml:space="preserve"> </w:t>
        </w:r>
        <w:r w:rsidR="00280CB0" w:rsidRPr="00CD30B9">
          <w:rPr>
            <w:rFonts w:ascii="Times New Roman" w:hAnsi="Times New Roman" w:cs="Times New Roman"/>
            <w:sz w:val="28"/>
            <w:szCs w:val="28"/>
            <w:lang w:val="en-US"/>
          </w:rPr>
          <w:t>25</w:t>
        </w:r>
        <w:r w:rsidR="00280CB0">
          <w:rPr>
            <w:rFonts w:ascii="Times New Roman" w:hAnsi="Times New Roman" w:cs="Times New Roman"/>
            <w:sz w:val="28"/>
            <w:szCs w:val="28"/>
            <w:lang w:val="en-US"/>
          </w:rPr>
          <w:t>-</w:t>
        </w:r>
        <w:r w:rsidR="00280CB0" w:rsidRPr="00CD30B9">
          <w:rPr>
            <w:rFonts w:ascii="Times New Roman" w:hAnsi="Times New Roman" w:cs="Times New Roman"/>
            <w:sz w:val="28"/>
            <w:szCs w:val="28"/>
            <w:lang w:val="en-US"/>
          </w:rPr>
          <w:t xml:space="preserve">year </w:t>
        </w:r>
        <w:r w:rsidR="00280CB0">
          <w:rPr>
            <w:rFonts w:ascii="Times New Roman" w:hAnsi="Times New Roman" w:cs="Times New Roman"/>
            <w:sz w:val="28"/>
            <w:szCs w:val="28"/>
            <w:lang w:val="en-US"/>
          </w:rPr>
          <w:t>moving</w:t>
        </w:r>
        <w:r w:rsidR="00280CB0" w:rsidRPr="00CD30B9">
          <w:rPr>
            <w:rFonts w:ascii="Times New Roman" w:hAnsi="Times New Roman" w:cs="Times New Roman"/>
            <w:sz w:val="28"/>
            <w:szCs w:val="28"/>
            <w:lang w:val="en-US"/>
          </w:rPr>
          <w:t xml:space="preserve"> correlations</w:t>
        </w:r>
        <w:r w:rsidR="00280CB0">
          <w:rPr>
            <w:rFonts w:ascii="Times New Roman" w:hAnsi="Times New Roman" w:cs="Times New Roman"/>
            <w:sz w:val="28"/>
            <w:szCs w:val="28"/>
            <w:lang w:val="en-US"/>
          </w:rPr>
          <w:t xml:space="preserve"> were applied to assess </w:t>
        </w:r>
      </w:ins>
      <w:del w:id="64" w:author="Alberto Arzac" w:date="2025-03-31T12:32:00Z" w16du:dateUtc="2025-03-31T05:32:00Z">
        <w:r w:rsidRPr="00CD30B9" w:rsidDel="00280CB0">
          <w:rPr>
            <w:rFonts w:ascii="Times New Roman" w:hAnsi="Times New Roman" w:cs="Times New Roman"/>
            <w:sz w:val="28"/>
            <w:szCs w:val="28"/>
            <w:lang w:val="en-US"/>
          </w:rPr>
          <w:delText xml:space="preserve">Temporal </w:delText>
        </w:r>
      </w:del>
      <w:ins w:id="65" w:author="Alberto Arzac" w:date="2025-03-31T12:32:00Z" w16du:dateUtc="2025-03-31T05:32:00Z">
        <w:r w:rsidR="00280CB0">
          <w:rPr>
            <w:rFonts w:ascii="Times New Roman" w:hAnsi="Times New Roman" w:cs="Times New Roman"/>
            <w:sz w:val="28"/>
            <w:szCs w:val="28"/>
            <w:lang w:val="en-US"/>
          </w:rPr>
          <w:t>t</w:t>
        </w:r>
        <w:r w:rsidR="00280CB0" w:rsidRPr="00CD30B9">
          <w:rPr>
            <w:rFonts w:ascii="Times New Roman" w:hAnsi="Times New Roman" w:cs="Times New Roman"/>
            <w:sz w:val="28"/>
            <w:szCs w:val="28"/>
            <w:lang w:val="en-US"/>
          </w:rPr>
          <w:t xml:space="preserve">emporal </w:t>
        </w:r>
      </w:ins>
      <w:r w:rsidRPr="00CD30B9">
        <w:rPr>
          <w:rFonts w:ascii="Times New Roman" w:hAnsi="Times New Roman" w:cs="Times New Roman"/>
          <w:sz w:val="28"/>
          <w:szCs w:val="28"/>
          <w:lang w:val="en-US"/>
        </w:rPr>
        <w:t xml:space="preserve">dynamics </w:t>
      </w:r>
      <w:del w:id="66" w:author="Alberto Arzac" w:date="2025-03-31T12:32:00Z" w16du:dateUtc="2025-03-31T05:32:00Z">
        <w:r w:rsidRPr="00CD30B9" w:rsidDel="00280CB0">
          <w:rPr>
            <w:rFonts w:ascii="Times New Roman" w:hAnsi="Times New Roman" w:cs="Times New Roman"/>
            <w:sz w:val="28"/>
            <w:szCs w:val="28"/>
            <w:lang w:val="en-US"/>
          </w:rPr>
          <w:delText>were assessed using 25</w:delText>
        </w:r>
        <w:r w:rsidR="002F1302" w:rsidDel="00280CB0">
          <w:rPr>
            <w:rFonts w:ascii="Times New Roman" w:hAnsi="Times New Roman" w:cs="Times New Roman"/>
            <w:sz w:val="28"/>
            <w:szCs w:val="28"/>
            <w:lang w:val="en-US"/>
          </w:rPr>
          <w:delText xml:space="preserve"> - </w:delText>
        </w:r>
        <w:r w:rsidRPr="00CD30B9" w:rsidDel="00280CB0">
          <w:rPr>
            <w:rFonts w:ascii="Times New Roman" w:hAnsi="Times New Roman" w:cs="Times New Roman"/>
            <w:sz w:val="28"/>
            <w:szCs w:val="28"/>
            <w:lang w:val="en-US"/>
          </w:rPr>
          <w:delText>year sliding correlations.</w:delText>
        </w:r>
      </w:del>
      <w:ins w:id="67" w:author="Alberto Arzac" w:date="2025-03-31T12:32:00Z" w16du:dateUtc="2025-03-31T05:32:00Z">
        <w:r w:rsidR="00280CB0">
          <w:rPr>
            <w:rFonts w:ascii="Times New Roman" w:hAnsi="Times New Roman" w:cs="Times New Roman"/>
            <w:sz w:val="28"/>
            <w:szCs w:val="28"/>
            <w:lang w:val="en-US"/>
          </w:rPr>
          <w:t>in the climate signals.</w:t>
        </w:r>
      </w:ins>
    </w:p>
    <w:p w14:paraId="626D33E0" w14:textId="71EC5A1D"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results revealed distinct regional and species</w:t>
      </w:r>
      <w:del w:id="68" w:author="Alberto Arzac" w:date="2025-03-31T12:33:00Z" w16du:dateUtc="2025-03-31T05:33:00Z">
        <w:r w:rsidR="002F1302" w:rsidDel="0025559F">
          <w:rPr>
            <w:rFonts w:ascii="Times New Roman" w:hAnsi="Times New Roman" w:cs="Times New Roman"/>
            <w:sz w:val="28"/>
            <w:szCs w:val="28"/>
            <w:lang w:val="en-US"/>
          </w:rPr>
          <w:delText xml:space="preserve"> </w:delText>
        </w:r>
      </w:del>
      <w:r w:rsidR="002F1302">
        <w:rPr>
          <w:rFonts w:ascii="Times New Roman" w:hAnsi="Times New Roman" w:cs="Times New Roman"/>
          <w:sz w:val="28"/>
          <w:szCs w:val="28"/>
          <w:lang w:val="en-US"/>
        </w:rPr>
        <w:t>-</w:t>
      </w:r>
      <w:del w:id="69" w:author="Alberto Arzac" w:date="2025-03-31T12:33:00Z" w16du:dateUtc="2025-03-31T05:33:00Z">
        <w:r w:rsidR="002F1302" w:rsidDel="0025559F">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 xml:space="preserve">specific responses to climate. At the western site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xml:space="preserve"> exhibited a strong dependence on July temperatures (r = 0.41,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w:t>
      </w:r>
      <w:ins w:id="70" w:author="Alberto Arzac" w:date="2025-03-31T12:33:00Z" w16du:dateUtc="2025-03-31T05:33:00Z">
        <w:r w:rsidR="0025559F">
          <w:rPr>
            <w:rFonts w:ascii="Times New Roman" w:hAnsi="Times New Roman" w:cs="Times New Roman"/>
            <w:sz w:val="28"/>
            <w:szCs w:val="28"/>
            <w:lang w:val="en-US"/>
          </w:rPr>
          <w:t xml:space="preserve"> likely</w:t>
        </w:r>
      </w:ins>
      <w:r w:rsidRPr="00CD30B9">
        <w:rPr>
          <w:rFonts w:ascii="Times New Roman" w:hAnsi="Times New Roman" w:cs="Times New Roman"/>
          <w:sz w:val="28"/>
          <w:szCs w:val="28"/>
          <w:lang w:val="en-US"/>
        </w:rPr>
        <w:t xml:space="preserve"> </w:t>
      </w:r>
      <w:del w:id="71" w:author="Alberto Arzac" w:date="2025-03-31T12:33:00Z" w16du:dateUtc="2025-03-31T05:33:00Z">
        <w:r w:rsidRPr="00CD30B9" w:rsidDel="0025559F">
          <w:rPr>
            <w:rFonts w:ascii="Times New Roman" w:hAnsi="Times New Roman" w:cs="Times New Roman"/>
            <w:sz w:val="28"/>
            <w:szCs w:val="28"/>
            <w:lang w:val="en-US"/>
          </w:rPr>
          <w:delText xml:space="preserve">linked </w:delText>
        </w:r>
      </w:del>
      <w:ins w:id="72" w:author="Alberto Arzac" w:date="2025-03-31T12:33:00Z" w16du:dateUtc="2025-03-31T05:33:00Z">
        <w:r w:rsidR="0025559F">
          <w:rPr>
            <w:rFonts w:ascii="Times New Roman" w:hAnsi="Times New Roman" w:cs="Times New Roman"/>
            <w:sz w:val="28"/>
            <w:szCs w:val="28"/>
            <w:lang w:val="en-US"/>
          </w:rPr>
          <w:t>due</w:t>
        </w:r>
        <w:r w:rsidR="0025559F"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to milder climatic conditions, the absence of continuous permafrost, and a deeper active layer (1</w:t>
      </w:r>
      <w:ins w:id="73" w:author="Alberto Arzac" w:date="2025-03-31T12:34:00Z" w16du:dateUtc="2025-03-31T05:34:00Z">
        <w:r w:rsidR="0025559F">
          <w:rPr>
            <w:rFonts w:ascii="Times New Roman" w:hAnsi="Times New Roman" w:cs="Times New Roman"/>
            <w:sz w:val="28"/>
            <w:szCs w:val="28"/>
            <w:lang w:val="en-US"/>
          </w:rPr>
          <w:t>–</w:t>
        </w:r>
      </w:ins>
      <w:del w:id="74" w:author="Alberto Arzac" w:date="2025-03-31T12:34:00Z" w16du:dateUtc="2025-03-31T05:34:00Z">
        <w:r w:rsidR="002F1302" w:rsidDel="0025559F">
          <w:rPr>
            <w:rFonts w:ascii="Times New Roman" w:hAnsi="Times New Roman" w:cs="Times New Roman"/>
            <w:sz w:val="28"/>
            <w:szCs w:val="28"/>
            <w:lang w:val="en-US"/>
          </w:rPr>
          <w:delText xml:space="preserve"> - </w:delText>
        </w:r>
      </w:del>
      <w:r w:rsidRPr="00CD30B9">
        <w:rPr>
          <w:rFonts w:ascii="Times New Roman" w:hAnsi="Times New Roman" w:cs="Times New Roman"/>
          <w:sz w:val="28"/>
          <w:szCs w:val="28"/>
          <w:lang w:val="en-US"/>
        </w:rPr>
        <w:t>2 m). In the central and eastern regions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w:t>
      </w:r>
      <w:del w:id="75" w:author="Alberto Arzac" w:date="2025-03-31T12:35:00Z" w16du:dateUtc="2025-03-31T05:35:00Z">
        <w:r w:rsidRPr="00360EC7" w:rsidDel="00360EC7">
          <w:rPr>
            <w:rFonts w:ascii="Times New Roman" w:hAnsi="Times New Roman" w:cs="Times New Roman"/>
            <w:i/>
            <w:iCs/>
            <w:sz w:val="28"/>
            <w:szCs w:val="28"/>
            <w:lang w:val="en-US"/>
            <w:rPrChange w:id="76" w:author="Alberto Arzac" w:date="2025-03-31T12:35:00Z" w16du:dateUtc="2025-03-31T05:35:00Z">
              <w:rPr>
                <w:rFonts w:ascii="Times New Roman" w:hAnsi="Times New Roman" w:cs="Times New Roman"/>
                <w:sz w:val="28"/>
                <w:szCs w:val="28"/>
                <w:lang w:val="en-US"/>
              </w:rPr>
            </w:rPrChange>
          </w:rPr>
          <w:delText>larch</w:delText>
        </w:r>
        <w:r w:rsidRPr="00CD30B9" w:rsidDel="00360EC7">
          <w:rPr>
            <w:rFonts w:ascii="Times New Roman" w:hAnsi="Times New Roman" w:cs="Times New Roman"/>
            <w:sz w:val="28"/>
            <w:szCs w:val="28"/>
            <w:lang w:val="en-US"/>
          </w:rPr>
          <w:delText xml:space="preserve"> </w:delText>
        </w:r>
      </w:del>
      <w:ins w:id="77" w:author="Alberto Arzac" w:date="2025-03-31T12:35:00Z" w16du:dateUtc="2025-03-31T05:35:00Z">
        <w:r w:rsidR="00360EC7">
          <w:rPr>
            <w:rFonts w:ascii="Times New Roman" w:hAnsi="Times New Roman" w:cs="Times New Roman"/>
            <w:i/>
            <w:iCs/>
            <w:sz w:val="28"/>
            <w:szCs w:val="28"/>
            <w:lang w:val="en-US"/>
          </w:rPr>
          <w:t>Larix</w:t>
        </w:r>
        <w:r w:rsidR="00360EC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 xml:space="preserve">species responded predominantly to June </w:t>
      </w:r>
      <w:del w:id="78" w:author="Alberto Arzac" w:date="2025-03-31T12:35:00Z" w16du:dateUtc="2025-03-31T05:35:00Z">
        <w:r w:rsidRPr="00CD30B9" w:rsidDel="00360EC7">
          <w:rPr>
            <w:rFonts w:ascii="Times New Roman" w:hAnsi="Times New Roman" w:cs="Times New Roman"/>
            <w:sz w:val="28"/>
            <w:szCs w:val="28"/>
            <w:lang w:val="en-US"/>
          </w:rPr>
          <w:delText>warmth</w:delText>
        </w:r>
      </w:del>
      <w:ins w:id="79" w:author="Alberto Arzac" w:date="2025-03-31T12:35:00Z" w16du:dateUtc="2025-03-31T05:35:00Z">
        <w:r w:rsidR="00360EC7">
          <w:rPr>
            <w:rFonts w:ascii="Times New Roman" w:hAnsi="Times New Roman" w:cs="Times New Roman"/>
            <w:sz w:val="28"/>
            <w:szCs w:val="28"/>
            <w:lang w:val="en-US"/>
          </w:rPr>
          <w:t>temperatures</w:t>
        </w:r>
      </w:ins>
      <w:r w:rsidRPr="00CD30B9">
        <w:rPr>
          <w:rFonts w:ascii="Times New Roman" w:hAnsi="Times New Roman" w:cs="Times New Roman"/>
          <w:sz w:val="28"/>
          <w:szCs w:val="28"/>
          <w:lang w:val="en-US"/>
        </w:rPr>
        <w:t xml:space="preserve">, with the highest correlations at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(r = 0.54</w:t>
      </w:r>
      <w:ins w:id="80" w:author="Alberto Arzac" w:date="2025-03-31T12:35:00Z" w16du:dateUtc="2025-03-31T05:35:00Z">
        <w:r w:rsidR="00360EC7" w:rsidRPr="00CD30B9">
          <w:rPr>
            <w:rFonts w:ascii="Times New Roman" w:hAnsi="Times New Roman" w:cs="Times New Roman"/>
            <w:sz w:val="28"/>
            <w:szCs w:val="28"/>
            <w:lang w:val="en-US"/>
          </w:rPr>
          <w:t xml:space="preserve">, </w:t>
        </w:r>
        <w:r w:rsidR="00360EC7" w:rsidRPr="002F1302">
          <w:rPr>
            <w:rFonts w:ascii="Times New Roman" w:hAnsi="Times New Roman" w:cs="Times New Roman"/>
            <w:i/>
            <w:sz w:val="28"/>
            <w:szCs w:val="28"/>
            <w:lang w:val="en-US"/>
          </w:rPr>
          <w:t>p &lt;</w:t>
        </w:r>
        <w:r w:rsidR="00360EC7" w:rsidRPr="00CD30B9">
          <w:rPr>
            <w:rFonts w:ascii="Times New Roman" w:hAnsi="Times New Roman" w:cs="Times New Roman"/>
            <w:sz w:val="28"/>
            <w:szCs w:val="28"/>
            <w:lang w:val="en-US"/>
          </w:rPr>
          <w:t xml:space="preserve"> </w:t>
        </w:r>
        <w:r w:rsidR="00360EC7" w:rsidRPr="00360EC7">
          <w:rPr>
            <w:rFonts w:ascii="Times New Roman" w:hAnsi="Times New Roman" w:cs="Times New Roman"/>
            <w:sz w:val="28"/>
            <w:szCs w:val="28"/>
            <w:highlight w:val="yellow"/>
            <w:lang w:val="en-US"/>
            <w:rPrChange w:id="81" w:author="Alberto Arzac" w:date="2025-03-31T12:35:00Z" w16du:dateUtc="2025-03-31T05:35:00Z">
              <w:rPr>
                <w:rFonts w:ascii="Times New Roman" w:hAnsi="Times New Roman" w:cs="Times New Roman"/>
                <w:sz w:val="28"/>
                <w:szCs w:val="28"/>
                <w:lang w:val="en-US"/>
              </w:rPr>
            </w:rPrChange>
          </w:rPr>
          <w:t>XXX</w:t>
        </w:r>
      </w:ins>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(r = 0.43,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 reflecting their adaptation to a short growing season and rapid foliage deployment. At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the June effect was slightly weaker (r = 0.24</w:t>
      </w:r>
      <w:ins w:id="82" w:author="Alberto Arzac" w:date="2025-03-31T12:35:00Z" w16du:dateUtc="2025-03-31T05:35:00Z">
        <w:r w:rsidR="00360EC7">
          <w:rPr>
            <w:rFonts w:ascii="Times New Roman" w:hAnsi="Times New Roman" w:cs="Times New Roman"/>
            <w:sz w:val="28"/>
            <w:szCs w:val="28"/>
            <w:lang w:val="en-US"/>
          </w:rPr>
          <w:t>–</w:t>
        </w:r>
      </w:ins>
      <w:del w:id="83" w:author="Alberto Arzac" w:date="2025-03-31T12:35:00Z" w16du:dateUtc="2025-03-31T05:35:00Z">
        <w:r w:rsidR="002F1302" w:rsidDel="00360EC7">
          <w:rPr>
            <w:rFonts w:ascii="Times New Roman" w:hAnsi="Times New Roman" w:cs="Times New Roman"/>
            <w:sz w:val="28"/>
            <w:szCs w:val="28"/>
            <w:lang w:val="en-US"/>
          </w:rPr>
          <w:delText xml:space="preserve"> - </w:delText>
        </w:r>
      </w:del>
      <w:r w:rsidRPr="00CD30B9">
        <w:rPr>
          <w:rFonts w:ascii="Times New Roman" w:hAnsi="Times New Roman" w:cs="Times New Roman"/>
          <w:sz w:val="28"/>
          <w:szCs w:val="28"/>
          <w:lang w:val="en-US"/>
        </w:rPr>
        <w:t>0.41</w:t>
      </w:r>
      <w:ins w:id="84" w:author="Alberto Arzac" w:date="2025-03-31T12:36:00Z" w16du:dateUtc="2025-03-31T05:36:00Z">
        <w:r w:rsidR="00360EC7" w:rsidRPr="00CD30B9">
          <w:rPr>
            <w:rFonts w:ascii="Times New Roman" w:hAnsi="Times New Roman" w:cs="Times New Roman"/>
            <w:sz w:val="28"/>
            <w:szCs w:val="28"/>
            <w:lang w:val="en-US"/>
          </w:rPr>
          <w:t xml:space="preserve">, </w:t>
        </w:r>
        <w:r w:rsidR="00360EC7" w:rsidRPr="002F1302">
          <w:rPr>
            <w:rFonts w:ascii="Times New Roman" w:hAnsi="Times New Roman" w:cs="Times New Roman"/>
            <w:i/>
            <w:sz w:val="28"/>
            <w:szCs w:val="28"/>
            <w:lang w:val="en-US"/>
          </w:rPr>
          <w:t>p &lt;</w:t>
        </w:r>
        <w:r w:rsidR="00360EC7" w:rsidRPr="00CD30B9">
          <w:rPr>
            <w:rFonts w:ascii="Times New Roman" w:hAnsi="Times New Roman" w:cs="Times New Roman"/>
            <w:sz w:val="28"/>
            <w:szCs w:val="28"/>
            <w:lang w:val="en-US"/>
          </w:rPr>
          <w:t xml:space="preserve"> </w:t>
        </w:r>
        <w:r w:rsidR="00360EC7" w:rsidRPr="00163EE3">
          <w:rPr>
            <w:rFonts w:ascii="Times New Roman" w:hAnsi="Times New Roman" w:cs="Times New Roman"/>
            <w:sz w:val="28"/>
            <w:szCs w:val="28"/>
            <w:highlight w:val="yellow"/>
            <w:lang w:val="en-US"/>
          </w:rPr>
          <w:t>XXX</w:t>
        </w:r>
      </w:ins>
      <w:r w:rsidRPr="00CD30B9">
        <w:rPr>
          <w:rFonts w:ascii="Times New Roman" w:hAnsi="Times New Roman" w:cs="Times New Roman"/>
          <w:sz w:val="28"/>
          <w:szCs w:val="28"/>
          <w:lang w:val="en-US"/>
        </w:rPr>
        <w:t xml:space="preserve">), </w:t>
      </w:r>
      <w:del w:id="85" w:author="Alberto Arzac" w:date="2025-03-31T12:36:00Z" w16du:dateUtc="2025-03-31T05:36:00Z">
        <w:r w:rsidRPr="00CD30B9" w:rsidDel="00360EC7">
          <w:rPr>
            <w:rFonts w:ascii="Times New Roman" w:hAnsi="Times New Roman" w:cs="Times New Roman"/>
            <w:sz w:val="28"/>
            <w:szCs w:val="28"/>
            <w:lang w:val="en-US"/>
          </w:rPr>
          <w:delText xml:space="preserve">likely </w:delText>
        </w:r>
      </w:del>
      <w:ins w:id="86" w:author="Alberto Arzac" w:date="2025-03-31T12:36:00Z" w16du:dateUtc="2025-03-31T05:36:00Z">
        <w:r w:rsidR="00360EC7">
          <w:rPr>
            <w:rFonts w:ascii="Times New Roman" w:hAnsi="Times New Roman" w:cs="Times New Roman"/>
            <w:sz w:val="28"/>
            <w:szCs w:val="28"/>
            <w:lang w:val="en-US"/>
          </w:rPr>
          <w:t>possibly</w:t>
        </w:r>
        <w:r w:rsidR="00360EC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 xml:space="preserve">due to extreme continentality. Precipitation had a minor influence, though </w:t>
      </w:r>
      <w:del w:id="87" w:author="Alberto Arzac" w:date="2025-03-31T12:36:00Z" w16du:dateUtc="2025-03-31T05:36:00Z">
        <w:r w:rsidRPr="00CD30B9" w:rsidDel="00360EC7">
          <w:rPr>
            <w:rFonts w:ascii="Times New Roman" w:hAnsi="Times New Roman" w:cs="Times New Roman"/>
            <w:sz w:val="28"/>
            <w:szCs w:val="28"/>
            <w:lang w:val="en-US"/>
          </w:rPr>
          <w:delText xml:space="preserve">rare </w:delText>
        </w:r>
      </w:del>
      <w:r w:rsidRPr="00CD30B9">
        <w:rPr>
          <w:rFonts w:ascii="Times New Roman" w:hAnsi="Times New Roman" w:cs="Times New Roman"/>
          <w:sz w:val="28"/>
          <w:szCs w:val="28"/>
          <w:lang w:val="en-US"/>
        </w:rPr>
        <w:t xml:space="preserve">positive effects were noted at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w:t>
      </w:r>
      <w:del w:id="88" w:author="Alberto Arzac" w:date="2025-03-31T12:36:00Z" w16du:dateUtc="2025-03-31T05:36:00Z">
        <w:r w:rsidRPr="00CD30B9" w:rsidDel="00360EC7">
          <w:rPr>
            <w:rFonts w:ascii="Times New Roman" w:hAnsi="Times New Roman" w:cs="Times New Roman"/>
            <w:sz w:val="28"/>
            <w:szCs w:val="28"/>
            <w:lang w:val="en-US"/>
          </w:rPr>
          <w:delText xml:space="preserve">possibly </w:delText>
        </w:r>
      </w:del>
      <w:ins w:id="89" w:author="Alberto Arzac" w:date="2025-03-31T12:36:00Z" w16du:dateUtc="2025-03-31T05:36:00Z">
        <w:r w:rsidR="00360EC7">
          <w:rPr>
            <w:rFonts w:ascii="Times New Roman" w:hAnsi="Times New Roman" w:cs="Times New Roman"/>
            <w:sz w:val="28"/>
            <w:szCs w:val="28"/>
            <w:lang w:val="en-US"/>
          </w:rPr>
          <w:t xml:space="preserve">potentially </w:t>
        </w:r>
      </w:ins>
      <w:r w:rsidRPr="00CD30B9">
        <w:rPr>
          <w:rFonts w:ascii="Times New Roman" w:hAnsi="Times New Roman" w:cs="Times New Roman"/>
          <w:sz w:val="28"/>
          <w:szCs w:val="28"/>
          <w:lang w:val="en-US"/>
        </w:rPr>
        <w:t xml:space="preserve">related to local hydrology. </w:t>
      </w:r>
      <w:del w:id="90" w:author="Alberto Arzac" w:date="2025-03-31T12:36:00Z" w16du:dateUtc="2025-03-31T05:36:00Z">
        <w:r w:rsidRPr="00CD30B9" w:rsidDel="00360EC7">
          <w:rPr>
            <w:rFonts w:ascii="Times New Roman" w:hAnsi="Times New Roman" w:cs="Times New Roman"/>
            <w:sz w:val="28"/>
            <w:szCs w:val="28"/>
            <w:lang w:val="en-US"/>
          </w:rPr>
          <w:delText xml:space="preserve">Sliding </w:delText>
        </w:r>
      </w:del>
      <w:ins w:id="91" w:author="Alberto Arzac" w:date="2025-03-31T12:36:00Z" w16du:dateUtc="2025-03-31T05:36:00Z">
        <w:r w:rsidR="00360EC7">
          <w:rPr>
            <w:rFonts w:ascii="Times New Roman" w:hAnsi="Times New Roman" w:cs="Times New Roman"/>
            <w:sz w:val="28"/>
            <w:szCs w:val="28"/>
            <w:lang w:val="en-US"/>
          </w:rPr>
          <w:t>Moving</w:t>
        </w:r>
        <w:r w:rsidR="00360EC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correlations indicated instability</w:t>
      </w:r>
      <w:ins w:id="92" w:author="Alberto Arzac" w:date="2025-03-31T12:36:00Z" w16du:dateUtc="2025-03-31T05:36:00Z">
        <w:r w:rsidR="00360EC7">
          <w:rPr>
            <w:rFonts w:ascii="Times New Roman" w:hAnsi="Times New Roman" w:cs="Times New Roman"/>
            <w:sz w:val="28"/>
            <w:szCs w:val="28"/>
            <w:lang w:val="en-US"/>
          </w:rPr>
          <w:t xml:space="preserve"> i</w:t>
        </w:r>
      </w:ins>
      <w:ins w:id="93" w:author="Alberto Arzac" w:date="2025-03-31T12:37:00Z" w16du:dateUtc="2025-03-31T05:37:00Z">
        <w:r w:rsidR="00360EC7">
          <w:rPr>
            <w:rFonts w:ascii="Times New Roman" w:hAnsi="Times New Roman" w:cs="Times New Roman"/>
            <w:sz w:val="28"/>
            <w:szCs w:val="28"/>
            <w:lang w:val="en-US"/>
          </w:rPr>
          <w:t>n climatic sensitivity icer time.</w:t>
        </w:r>
      </w:ins>
      <w:del w:id="94" w:author="Alberto Arzac" w:date="2025-03-31T12:37:00Z" w16du:dateUtc="2025-03-31T05:37:00Z">
        <w:r w:rsidRPr="00CD30B9" w:rsidDel="00360EC7">
          <w:rPr>
            <w:rFonts w:ascii="Times New Roman" w:hAnsi="Times New Roman" w:cs="Times New Roman"/>
            <w:sz w:val="28"/>
            <w:szCs w:val="28"/>
            <w:lang w:val="en-US"/>
          </w:rPr>
          <w:delText xml:space="preserve">: at </w:delText>
        </w:r>
      </w:del>
      <w:ins w:id="95" w:author="Alberto Arzac" w:date="2025-03-31T12:37:00Z" w16du:dateUtc="2025-03-31T05:37:00Z">
        <w:r w:rsidR="00360EC7">
          <w:rPr>
            <w:rFonts w:ascii="Times New Roman" w:hAnsi="Times New Roman" w:cs="Times New Roman"/>
            <w:sz w:val="28"/>
            <w:szCs w:val="28"/>
            <w:lang w:val="en-US"/>
          </w:rPr>
          <w:t xml:space="preserve"> At </w:t>
        </w:r>
      </w:ins>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the temperature signal weakened after the 1980s (r &lt; 0.20), while at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it strengthened (r = 0.55 by 2021), suggesting adaptive shifts</w:t>
      </w:r>
      <w:ins w:id="96" w:author="Alberto Arzac" w:date="2025-03-31T12:37:00Z" w16du:dateUtc="2025-03-31T05:37:00Z">
        <w:r w:rsidR="00360EC7">
          <w:rPr>
            <w:rFonts w:ascii="Times New Roman" w:hAnsi="Times New Roman" w:cs="Times New Roman"/>
            <w:sz w:val="28"/>
            <w:szCs w:val="28"/>
            <w:lang w:val="en-US"/>
          </w:rPr>
          <w:t xml:space="preserve"> to warming conditions</w:t>
        </w:r>
      </w:ins>
      <w:r w:rsidRPr="00CD30B9">
        <w:rPr>
          <w:rFonts w:ascii="Times New Roman" w:hAnsi="Times New Roman" w:cs="Times New Roman"/>
          <w:sz w:val="28"/>
          <w:szCs w:val="28"/>
          <w:lang w:val="en-US"/>
        </w:rPr>
        <w:t>.</w:t>
      </w:r>
    </w:p>
    <w:p w14:paraId="126C0087" w14:textId="6645A048"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del w:id="97" w:author="Alberto Arzac" w:date="2025-03-31T12:37:00Z" w16du:dateUtc="2025-03-31T05:37:00Z">
        <w:r w:rsidRPr="00CD30B9" w:rsidDel="00B915CF">
          <w:rPr>
            <w:rFonts w:ascii="Times New Roman" w:hAnsi="Times New Roman" w:cs="Times New Roman"/>
            <w:sz w:val="28"/>
            <w:szCs w:val="28"/>
            <w:lang w:val="en-US"/>
          </w:rPr>
          <w:delText>The discussion</w:delText>
        </w:r>
      </w:del>
      <w:ins w:id="98" w:author="Alberto Arzac" w:date="2025-03-31T12:37:00Z" w16du:dateUtc="2025-03-31T05:37:00Z">
        <w:r w:rsidR="00B915CF">
          <w:rPr>
            <w:rFonts w:ascii="Times New Roman" w:hAnsi="Times New Roman" w:cs="Times New Roman"/>
            <w:sz w:val="28"/>
            <w:szCs w:val="28"/>
            <w:lang w:val="en-US"/>
          </w:rPr>
          <w:t>These findings</w:t>
        </w:r>
      </w:ins>
      <w:r w:rsidRPr="00CD30B9">
        <w:rPr>
          <w:rFonts w:ascii="Times New Roman" w:hAnsi="Times New Roman" w:cs="Times New Roman"/>
          <w:sz w:val="28"/>
          <w:szCs w:val="28"/>
          <w:lang w:val="en-US"/>
        </w:rPr>
        <w:t xml:space="preserve"> highlight</w:t>
      </w:r>
      <w:del w:id="99" w:author="Alberto Arzac" w:date="2025-03-31T12:39:00Z" w16du:dateUtc="2025-03-31T05:39:00Z">
        <w:r w:rsidRPr="00CD30B9" w:rsidDel="00B915CF">
          <w:rPr>
            <w:rFonts w:ascii="Times New Roman" w:hAnsi="Times New Roman" w:cs="Times New Roman"/>
            <w:sz w:val="28"/>
            <w:szCs w:val="28"/>
            <w:lang w:val="en-US"/>
          </w:rPr>
          <w:delText>s</w:delText>
        </w:r>
      </w:del>
      <w:r w:rsidRPr="00CD30B9">
        <w:rPr>
          <w:rFonts w:ascii="Times New Roman" w:hAnsi="Times New Roman" w:cs="Times New Roman"/>
          <w:sz w:val="28"/>
          <w:szCs w:val="28"/>
          <w:lang w:val="en-US"/>
        </w:rPr>
        <w:t xml:space="preserve"> </w:t>
      </w:r>
      <w:del w:id="100" w:author="Alberto Arzac" w:date="2025-03-31T12:39:00Z" w16du:dateUtc="2025-03-31T05:39:00Z">
        <w:r w:rsidRPr="00CD30B9" w:rsidDel="00B915CF">
          <w:rPr>
            <w:rFonts w:ascii="Times New Roman" w:hAnsi="Times New Roman" w:cs="Times New Roman"/>
            <w:sz w:val="28"/>
            <w:szCs w:val="28"/>
            <w:lang w:val="en-US"/>
          </w:rPr>
          <w:delText xml:space="preserve">that </w:delText>
        </w:r>
      </w:del>
      <w:ins w:id="101" w:author="Alberto Arzac" w:date="2025-03-31T12:39:00Z" w16du:dateUtc="2025-03-31T05:39:00Z">
        <w:r w:rsidR="00B915CF">
          <w:rPr>
            <w:rFonts w:ascii="Times New Roman" w:hAnsi="Times New Roman" w:cs="Times New Roman"/>
            <w:sz w:val="28"/>
            <w:szCs w:val="28"/>
            <w:lang w:val="en-US"/>
          </w:rPr>
          <w:t>the role of</w:t>
        </w:r>
        <w:r w:rsidR="00B915CF"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 xml:space="preserve">species physiology </w:t>
      </w:r>
      <w:ins w:id="102" w:author="Alberto Arzac" w:date="2025-03-31T12:39:00Z" w16du:dateUtc="2025-03-31T05:39:00Z">
        <w:r w:rsidR="00B915CF">
          <w:rPr>
            <w:rFonts w:ascii="Times New Roman" w:hAnsi="Times New Roman" w:cs="Times New Roman"/>
            <w:sz w:val="28"/>
            <w:szCs w:val="28"/>
            <w:lang w:val="en-US"/>
          </w:rPr>
          <w:t xml:space="preserve">in </w:t>
        </w:r>
      </w:ins>
      <w:del w:id="103" w:author="Alberto Arzac" w:date="2025-03-31T12:39:00Z" w16du:dateUtc="2025-03-31T05:39:00Z">
        <w:r w:rsidRPr="00CD30B9" w:rsidDel="00B915CF">
          <w:rPr>
            <w:rFonts w:ascii="Times New Roman" w:hAnsi="Times New Roman" w:cs="Times New Roman"/>
            <w:sz w:val="28"/>
            <w:szCs w:val="28"/>
            <w:lang w:val="en-US"/>
          </w:rPr>
          <w:delText xml:space="preserve">shapes </w:delText>
        </w:r>
      </w:del>
      <w:ins w:id="104" w:author="Alberto Arzac" w:date="2025-03-31T12:39:00Z" w16du:dateUtc="2025-03-31T05:39:00Z">
        <w:r w:rsidR="00B915CF" w:rsidRPr="00CD30B9">
          <w:rPr>
            <w:rFonts w:ascii="Times New Roman" w:hAnsi="Times New Roman" w:cs="Times New Roman"/>
            <w:sz w:val="28"/>
            <w:szCs w:val="28"/>
            <w:lang w:val="en-US"/>
          </w:rPr>
          <w:t>shap</w:t>
        </w:r>
        <w:r w:rsidR="00B915CF">
          <w:rPr>
            <w:rFonts w:ascii="Times New Roman" w:hAnsi="Times New Roman" w:cs="Times New Roman"/>
            <w:sz w:val="28"/>
            <w:szCs w:val="28"/>
            <w:lang w:val="en-US"/>
          </w:rPr>
          <w:t>ing</w:t>
        </w:r>
        <w:r w:rsidR="00B915CF" w:rsidRPr="00CD30B9">
          <w:rPr>
            <w:rFonts w:ascii="Times New Roman" w:hAnsi="Times New Roman" w:cs="Times New Roman"/>
            <w:sz w:val="28"/>
            <w:szCs w:val="28"/>
            <w:lang w:val="en-US"/>
          </w:rPr>
          <w:t xml:space="preserve"> </w:t>
        </w:r>
      </w:ins>
      <w:del w:id="105" w:author="Alberto Arzac" w:date="2025-03-31T12:39:00Z" w16du:dateUtc="2025-03-31T05:39:00Z">
        <w:r w:rsidRPr="00CD30B9" w:rsidDel="00B915CF">
          <w:rPr>
            <w:rFonts w:ascii="Times New Roman" w:hAnsi="Times New Roman" w:cs="Times New Roman"/>
            <w:sz w:val="28"/>
            <w:szCs w:val="28"/>
            <w:lang w:val="en-US"/>
          </w:rPr>
          <w:delText xml:space="preserve">their </w:delText>
        </w:r>
      </w:del>
      <w:r w:rsidRPr="00CD30B9">
        <w:rPr>
          <w:rFonts w:ascii="Times New Roman" w:hAnsi="Times New Roman" w:cs="Times New Roman"/>
          <w:sz w:val="28"/>
          <w:szCs w:val="28"/>
          <w:lang w:val="en-US"/>
        </w:rPr>
        <w:t xml:space="preserve">climatic sensitivity. As an evergreen,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xml:space="preserve"> </w:t>
      </w:r>
      <w:del w:id="106" w:author="Alberto Arzac" w:date="2025-03-31T12:39:00Z" w16du:dateUtc="2025-03-31T05:39:00Z">
        <w:r w:rsidRPr="00CD30B9" w:rsidDel="00B915CF">
          <w:rPr>
            <w:rFonts w:ascii="Times New Roman" w:hAnsi="Times New Roman" w:cs="Times New Roman"/>
            <w:sz w:val="28"/>
            <w:szCs w:val="28"/>
            <w:lang w:val="en-US"/>
          </w:rPr>
          <w:delText xml:space="preserve">exploits </w:delText>
        </w:r>
      </w:del>
      <w:ins w:id="107" w:author="Alberto Arzac" w:date="2025-03-31T12:39:00Z" w16du:dateUtc="2025-03-31T05:39:00Z">
        <w:r w:rsidR="00B915CF">
          <w:rPr>
            <w:rFonts w:ascii="Times New Roman" w:hAnsi="Times New Roman" w:cs="Times New Roman"/>
            <w:sz w:val="28"/>
            <w:szCs w:val="28"/>
            <w:lang w:val="en-US"/>
          </w:rPr>
          <w:t>benefits</w:t>
        </w:r>
        <w:r w:rsidR="00B915CF" w:rsidRPr="00CD30B9">
          <w:rPr>
            <w:rFonts w:ascii="Times New Roman" w:hAnsi="Times New Roman" w:cs="Times New Roman"/>
            <w:sz w:val="28"/>
            <w:szCs w:val="28"/>
            <w:lang w:val="en-US"/>
          </w:rPr>
          <w:t xml:space="preserve"> </w:t>
        </w:r>
      </w:ins>
      <w:del w:id="108" w:author="Alberto Arzac" w:date="2025-03-31T12:39:00Z" w16du:dateUtc="2025-03-31T05:39:00Z">
        <w:r w:rsidRPr="00CD30B9" w:rsidDel="00B915CF">
          <w:rPr>
            <w:rFonts w:ascii="Times New Roman" w:hAnsi="Times New Roman" w:cs="Times New Roman"/>
            <w:sz w:val="28"/>
            <w:szCs w:val="28"/>
            <w:lang w:val="en-US"/>
          </w:rPr>
          <w:delText xml:space="preserve">a </w:delText>
        </w:r>
      </w:del>
      <w:ins w:id="109" w:author="Alberto Arzac" w:date="2025-03-31T12:39:00Z" w16du:dateUtc="2025-03-31T05:39:00Z">
        <w:r w:rsidR="00B915CF">
          <w:rPr>
            <w:rFonts w:ascii="Times New Roman" w:hAnsi="Times New Roman" w:cs="Times New Roman"/>
            <w:sz w:val="28"/>
            <w:szCs w:val="28"/>
            <w:lang w:val="en-US"/>
          </w:rPr>
          <w:t>from an</w:t>
        </w:r>
        <w:r w:rsidR="00B915CF" w:rsidRPr="00CD30B9">
          <w:rPr>
            <w:rFonts w:ascii="Times New Roman" w:hAnsi="Times New Roman" w:cs="Times New Roman"/>
            <w:sz w:val="28"/>
            <w:szCs w:val="28"/>
            <w:lang w:val="en-US"/>
          </w:rPr>
          <w:t xml:space="preserve"> </w:t>
        </w:r>
      </w:ins>
      <w:del w:id="110" w:author="Alberto Arzac" w:date="2025-03-31T12:39:00Z" w16du:dateUtc="2025-03-31T05:39:00Z">
        <w:r w:rsidRPr="00CD30B9" w:rsidDel="00B915CF">
          <w:rPr>
            <w:rFonts w:ascii="Times New Roman" w:hAnsi="Times New Roman" w:cs="Times New Roman"/>
            <w:sz w:val="28"/>
            <w:szCs w:val="28"/>
            <w:lang w:val="en-US"/>
          </w:rPr>
          <w:delText xml:space="preserve">longer </w:delText>
        </w:r>
      </w:del>
      <w:ins w:id="111" w:author="Alberto Arzac" w:date="2025-03-31T12:39:00Z" w16du:dateUtc="2025-03-31T05:39:00Z">
        <w:r w:rsidR="00B915CF">
          <w:rPr>
            <w:rFonts w:ascii="Times New Roman" w:hAnsi="Times New Roman" w:cs="Times New Roman"/>
            <w:sz w:val="28"/>
            <w:szCs w:val="28"/>
            <w:lang w:val="en-US"/>
          </w:rPr>
          <w:t>extended</w:t>
        </w:r>
        <w:r w:rsidR="00B915CF"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 xml:space="preserve">growing season, explaining its </w:t>
      </w:r>
      <w:ins w:id="112" w:author="Alberto Arzac" w:date="2025-03-31T12:40:00Z" w16du:dateUtc="2025-03-31T05:40:00Z">
        <w:r w:rsidR="00B915CF">
          <w:rPr>
            <w:rFonts w:ascii="Times New Roman" w:hAnsi="Times New Roman" w:cs="Times New Roman"/>
            <w:sz w:val="28"/>
            <w:szCs w:val="28"/>
            <w:lang w:val="en-US"/>
          </w:rPr>
          <w:t xml:space="preserve">response to </w:t>
        </w:r>
      </w:ins>
      <w:r w:rsidRPr="00CD30B9">
        <w:rPr>
          <w:rFonts w:ascii="Times New Roman" w:hAnsi="Times New Roman" w:cs="Times New Roman"/>
          <w:sz w:val="28"/>
          <w:szCs w:val="28"/>
          <w:lang w:val="en-US"/>
        </w:rPr>
        <w:t xml:space="preserve">July </w:t>
      </w:r>
      <w:del w:id="113" w:author="Alberto Arzac" w:date="2025-03-31T12:40:00Z" w16du:dateUtc="2025-03-31T05:40:00Z">
        <w:r w:rsidRPr="00CD30B9" w:rsidDel="00B915CF">
          <w:rPr>
            <w:rFonts w:ascii="Times New Roman" w:hAnsi="Times New Roman" w:cs="Times New Roman"/>
            <w:sz w:val="28"/>
            <w:szCs w:val="28"/>
            <w:lang w:val="en-US"/>
          </w:rPr>
          <w:delText xml:space="preserve">response </w:delText>
        </w:r>
      </w:del>
      <w:ins w:id="114" w:author="Alberto Arzac" w:date="2025-03-31T12:40:00Z" w16du:dateUtc="2025-03-31T05:40:00Z">
        <w:r w:rsidR="00B915CF">
          <w:rPr>
            <w:rFonts w:ascii="Times New Roman" w:hAnsi="Times New Roman" w:cs="Times New Roman"/>
            <w:sz w:val="28"/>
            <w:szCs w:val="28"/>
            <w:lang w:val="en-US"/>
          </w:rPr>
          <w:t>temperatures</w:t>
        </w:r>
        <w:r w:rsidR="00B915CF"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[1].</w:t>
      </w:r>
      <w:ins w:id="115" w:author="Alberto Arzac" w:date="2025-03-31T12:40:00Z" w16du:dateUtc="2025-03-31T05:40:00Z">
        <w:r w:rsidR="00B915CF">
          <w:rPr>
            <w:rFonts w:ascii="Times New Roman" w:hAnsi="Times New Roman" w:cs="Times New Roman"/>
            <w:sz w:val="28"/>
            <w:szCs w:val="28"/>
            <w:lang w:val="en-US"/>
          </w:rPr>
          <w:t xml:space="preserve"> In contrast, the</w:t>
        </w:r>
      </w:ins>
      <w:r w:rsidRPr="00CD30B9">
        <w:rPr>
          <w:rFonts w:ascii="Times New Roman" w:hAnsi="Times New Roman" w:cs="Times New Roman"/>
          <w:sz w:val="28"/>
          <w:szCs w:val="28"/>
          <w:lang w:val="en-US"/>
        </w:rPr>
        <w:t xml:space="preserve"> </w:t>
      </w:r>
      <w:del w:id="116" w:author="Alberto Arzac" w:date="2025-03-31T12:40:00Z" w16du:dateUtc="2025-03-31T05:40:00Z">
        <w:r w:rsidRPr="00CD30B9" w:rsidDel="00B915CF">
          <w:rPr>
            <w:rFonts w:ascii="Times New Roman" w:hAnsi="Times New Roman" w:cs="Times New Roman"/>
            <w:sz w:val="28"/>
            <w:szCs w:val="28"/>
            <w:lang w:val="en-US"/>
          </w:rPr>
          <w:delText>D</w:delText>
        </w:r>
      </w:del>
      <w:ins w:id="117" w:author="Alberto Arzac" w:date="2025-03-31T12:40:00Z" w16du:dateUtc="2025-03-31T05:40:00Z">
        <w:r w:rsidR="00B915CF">
          <w:rPr>
            <w:rFonts w:ascii="Times New Roman" w:hAnsi="Times New Roman" w:cs="Times New Roman"/>
            <w:sz w:val="28"/>
            <w:szCs w:val="28"/>
            <w:lang w:val="en-US"/>
          </w:rPr>
          <w:t>d</w:t>
        </w:r>
      </w:ins>
      <w:r w:rsidRPr="00CD30B9">
        <w:rPr>
          <w:rFonts w:ascii="Times New Roman" w:hAnsi="Times New Roman" w:cs="Times New Roman"/>
          <w:sz w:val="28"/>
          <w:szCs w:val="28"/>
          <w:lang w:val="en-US"/>
        </w:rPr>
        <w:t xml:space="preserve">eciduous </w:t>
      </w:r>
      <w:del w:id="118" w:author="Alberto Arzac" w:date="2025-03-31T12:41:00Z" w16du:dateUtc="2025-03-31T05:41:00Z">
        <w:r w:rsidRPr="00B915CF" w:rsidDel="00B915CF">
          <w:rPr>
            <w:rFonts w:ascii="Times New Roman" w:hAnsi="Times New Roman" w:cs="Times New Roman"/>
            <w:i/>
            <w:iCs/>
            <w:sz w:val="28"/>
            <w:szCs w:val="28"/>
            <w:lang w:val="en-US"/>
            <w:rPrChange w:id="119" w:author="Alberto Arzac" w:date="2025-03-31T12:41:00Z" w16du:dateUtc="2025-03-31T05:41:00Z">
              <w:rPr>
                <w:rFonts w:ascii="Times New Roman" w:hAnsi="Times New Roman" w:cs="Times New Roman"/>
                <w:sz w:val="28"/>
                <w:szCs w:val="28"/>
                <w:lang w:val="en-US"/>
              </w:rPr>
            </w:rPrChange>
          </w:rPr>
          <w:delText>larches</w:delText>
        </w:r>
        <w:r w:rsidRPr="00CD30B9" w:rsidDel="00B915CF">
          <w:rPr>
            <w:rFonts w:ascii="Times New Roman" w:hAnsi="Times New Roman" w:cs="Times New Roman"/>
            <w:sz w:val="28"/>
            <w:szCs w:val="28"/>
            <w:lang w:val="en-US"/>
          </w:rPr>
          <w:delText xml:space="preserve"> </w:delText>
        </w:r>
      </w:del>
      <w:ins w:id="120" w:author="Alberto Arzac" w:date="2025-03-31T12:41:00Z" w16du:dateUtc="2025-03-31T05:41:00Z">
        <w:r w:rsidR="00B915CF">
          <w:rPr>
            <w:rFonts w:ascii="Times New Roman" w:hAnsi="Times New Roman" w:cs="Times New Roman"/>
            <w:i/>
            <w:iCs/>
            <w:sz w:val="28"/>
            <w:szCs w:val="28"/>
            <w:lang w:val="en-US"/>
          </w:rPr>
          <w:t>Larix</w:t>
        </w:r>
        <w:r w:rsidR="00B915CF">
          <w:rPr>
            <w:rFonts w:ascii="Times New Roman" w:hAnsi="Times New Roman" w:cs="Times New Roman"/>
            <w:sz w:val="28"/>
            <w:szCs w:val="28"/>
            <w:lang w:val="en-US"/>
          </w:rPr>
          <w:t xml:space="preserve"> species</w:t>
        </w:r>
        <w:r w:rsidR="00B915CF" w:rsidRPr="00CD30B9">
          <w:rPr>
            <w:rFonts w:ascii="Times New Roman" w:hAnsi="Times New Roman" w:cs="Times New Roman"/>
            <w:sz w:val="28"/>
            <w:szCs w:val="28"/>
            <w:lang w:val="en-US"/>
          </w:rPr>
          <w:t xml:space="preserve"> </w:t>
        </w:r>
      </w:ins>
      <w:del w:id="121" w:author="Alberto Arzac" w:date="2025-03-31T12:41:00Z" w16du:dateUtc="2025-03-31T05:41:00Z">
        <w:r w:rsidRPr="00CD30B9" w:rsidDel="00B915CF">
          <w:rPr>
            <w:rFonts w:ascii="Times New Roman" w:hAnsi="Times New Roman" w:cs="Times New Roman"/>
            <w:sz w:val="28"/>
            <w:szCs w:val="28"/>
            <w:lang w:val="en-US"/>
          </w:rPr>
          <w:delText xml:space="preserve">depend </w:delText>
        </w:r>
      </w:del>
      <w:ins w:id="122" w:author="Alberto Arzac" w:date="2025-03-31T12:41:00Z" w16du:dateUtc="2025-03-31T05:41:00Z">
        <w:r w:rsidR="00B915CF">
          <w:rPr>
            <w:rFonts w:ascii="Times New Roman" w:hAnsi="Times New Roman" w:cs="Times New Roman"/>
            <w:sz w:val="28"/>
            <w:szCs w:val="28"/>
            <w:lang w:val="en-US"/>
          </w:rPr>
          <w:t>rely</w:t>
        </w:r>
        <w:r w:rsidR="00B915CF"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on early summer</w:t>
      </w:r>
      <w:ins w:id="123" w:author="Alberto Arzac" w:date="2025-03-31T12:41:00Z" w16du:dateUtc="2025-03-31T05:41:00Z">
        <w:r w:rsidR="00B915CF">
          <w:rPr>
            <w:rFonts w:ascii="Times New Roman" w:hAnsi="Times New Roman" w:cs="Times New Roman"/>
            <w:sz w:val="28"/>
            <w:szCs w:val="28"/>
            <w:lang w:val="en-US"/>
          </w:rPr>
          <w:t xml:space="preserve"> temperatures</w:t>
        </w:r>
      </w:ins>
      <w:r w:rsidRPr="00CD30B9">
        <w:rPr>
          <w:rFonts w:ascii="Times New Roman" w:hAnsi="Times New Roman" w:cs="Times New Roman"/>
          <w:sz w:val="28"/>
          <w:szCs w:val="28"/>
          <w:lang w:val="en-US"/>
        </w:rPr>
        <w:t>, critical in</w:t>
      </w:r>
      <w:ins w:id="124" w:author="Alberto Arzac" w:date="2025-03-31T12:41:00Z" w16du:dateUtc="2025-03-31T05:41:00Z">
        <w:r w:rsidR="00B915CF">
          <w:rPr>
            <w:rFonts w:ascii="Times New Roman" w:hAnsi="Times New Roman" w:cs="Times New Roman"/>
            <w:sz w:val="28"/>
            <w:szCs w:val="28"/>
            <w:lang w:val="en-US"/>
          </w:rPr>
          <w:t xml:space="preserve"> regions under</w:t>
        </w:r>
      </w:ins>
      <w:r w:rsidRPr="00CD30B9">
        <w:rPr>
          <w:rFonts w:ascii="Times New Roman" w:hAnsi="Times New Roman" w:cs="Times New Roman"/>
          <w:sz w:val="28"/>
          <w:szCs w:val="28"/>
          <w:lang w:val="en-US"/>
        </w:rPr>
        <w:t xml:space="preserve"> permafrost conditions [2]. The </w:t>
      </w:r>
      <w:ins w:id="125" w:author="Alberto Arzac" w:date="2025-03-31T12:42:00Z" w16du:dateUtc="2025-03-31T05:42:00Z">
        <w:r w:rsidR="00B915CF">
          <w:rPr>
            <w:rFonts w:ascii="Times New Roman" w:hAnsi="Times New Roman" w:cs="Times New Roman"/>
            <w:sz w:val="28"/>
            <w:szCs w:val="28"/>
            <w:lang w:val="en-US"/>
          </w:rPr>
          <w:t xml:space="preserve">generally </w:t>
        </w:r>
      </w:ins>
      <w:r w:rsidRPr="00CD30B9">
        <w:rPr>
          <w:rFonts w:ascii="Times New Roman" w:hAnsi="Times New Roman" w:cs="Times New Roman"/>
          <w:sz w:val="28"/>
          <w:szCs w:val="28"/>
          <w:lang w:val="en-US"/>
        </w:rPr>
        <w:t xml:space="preserve">weak </w:t>
      </w:r>
      <w:ins w:id="126" w:author="Alberto Arzac" w:date="2025-03-31T12:42:00Z" w16du:dateUtc="2025-03-31T05:42:00Z">
        <w:r w:rsidR="00B915CF">
          <w:rPr>
            <w:rFonts w:ascii="Times New Roman" w:hAnsi="Times New Roman" w:cs="Times New Roman"/>
            <w:sz w:val="28"/>
            <w:szCs w:val="28"/>
            <w:lang w:val="en-US"/>
          </w:rPr>
          <w:t xml:space="preserve">effect of </w:t>
        </w:r>
      </w:ins>
      <w:r w:rsidRPr="00CD30B9">
        <w:rPr>
          <w:rFonts w:ascii="Times New Roman" w:hAnsi="Times New Roman" w:cs="Times New Roman"/>
          <w:sz w:val="28"/>
          <w:szCs w:val="28"/>
          <w:lang w:val="en-US"/>
        </w:rPr>
        <w:t>precipitation</w:t>
      </w:r>
      <w:ins w:id="127" w:author="Alberto Arzac" w:date="2025-03-31T12:42:00Z" w16du:dateUtc="2025-03-31T05:42:00Z">
        <w:r w:rsidR="00B915CF">
          <w:rPr>
            <w:rFonts w:ascii="Times New Roman" w:hAnsi="Times New Roman" w:cs="Times New Roman"/>
            <w:sz w:val="28"/>
            <w:szCs w:val="28"/>
            <w:lang w:val="en-US"/>
          </w:rPr>
          <w:t>s</w:t>
        </w:r>
      </w:ins>
      <w:r w:rsidRPr="00CD30B9">
        <w:rPr>
          <w:rFonts w:ascii="Times New Roman" w:hAnsi="Times New Roman" w:cs="Times New Roman"/>
          <w:sz w:val="28"/>
          <w:szCs w:val="28"/>
          <w:lang w:val="en-US"/>
        </w:rPr>
        <w:t xml:space="preserve"> </w:t>
      </w:r>
      <w:del w:id="128" w:author="Alberto Arzac" w:date="2025-03-31T12:42:00Z" w16du:dateUtc="2025-03-31T05:42:00Z">
        <w:r w:rsidRPr="00CD30B9" w:rsidDel="00B915CF">
          <w:rPr>
            <w:rFonts w:ascii="Times New Roman" w:hAnsi="Times New Roman" w:cs="Times New Roman"/>
            <w:sz w:val="28"/>
            <w:szCs w:val="28"/>
            <w:lang w:val="en-US"/>
          </w:rPr>
          <w:delText xml:space="preserve">effect </w:delText>
        </w:r>
      </w:del>
      <w:r w:rsidRPr="00CD30B9">
        <w:rPr>
          <w:rFonts w:ascii="Times New Roman" w:hAnsi="Times New Roman" w:cs="Times New Roman"/>
          <w:sz w:val="28"/>
          <w:szCs w:val="28"/>
          <w:lang w:val="en-US"/>
        </w:rPr>
        <w:t xml:space="preserve">aligns with </w:t>
      </w:r>
      <w:ins w:id="129" w:author="Alberto Arzac" w:date="2025-03-31T12:42:00Z" w16du:dateUtc="2025-03-31T05:42:00Z">
        <w:r w:rsidR="00B915CF">
          <w:rPr>
            <w:rFonts w:ascii="Times New Roman" w:hAnsi="Times New Roman" w:cs="Times New Roman"/>
            <w:sz w:val="28"/>
            <w:szCs w:val="28"/>
            <w:lang w:val="en-US"/>
          </w:rPr>
          <w:t xml:space="preserve">the availability of </w:t>
        </w:r>
      </w:ins>
      <w:del w:id="130" w:author="Alberto Arzac" w:date="2025-03-31T12:42:00Z" w16du:dateUtc="2025-03-31T05:42:00Z">
        <w:r w:rsidRPr="00CD30B9" w:rsidDel="00B915CF">
          <w:rPr>
            <w:rFonts w:ascii="Times New Roman" w:hAnsi="Times New Roman" w:cs="Times New Roman"/>
            <w:sz w:val="28"/>
            <w:szCs w:val="28"/>
            <w:lang w:val="en-US"/>
          </w:rPr>
          <w:delText xml:space="preserve">sufficient </w:delText>
        </w:r>
      </w:del>
      <w:ins w:id="131" w:author="Alberto Arzac" w:date="2025-03-31T12:42:00Z" w16du:dateUtc="2025-03-31T05:42:00Z">
        <w:r w:rsidR="00B915CF">
          <w:rPr>
            <w:rFonts w:ascii="Times New Roman" w:hAnsi="Times New Roman" w:cs="Times New Roman"/>
            <w:sz w:val="28"/>
            <w:szCs w:val="28"/>
            <w:lang w:val="en-US"/>
          </w:rPr>
          <w:t>moisture from</w:t>
        </w:r>
        <w:r w:rsidR="00B915CF"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snowmelt</w:t>
      </w:r>
      <w:del w:id="132" w:author="Alberto Arzac" w:date="2025-03-31T12:43:00Z" w16du:dateUtc="2025-03-31T05:43:00Z">
        <w:r w:rsidRPr="00CD30B9" w:rsidDel="00B915CF">
          <w:rPr>
            <w:rFonts w:ascii="Times New Roman" w:hAnsi="Times New Roman" w:cs="Times New Roman"/>
            <w:sz w:val="28"/>
            <w:szCs w:val="28"/>
            <w:lang w:val="en-US"/>
          </w:rPr>
          <w:delText xml:space="preserve"> supply</w:delText>
        </w:r>
      </w:del>
      <w:r w:rsidRPr="00CD30B9">
        <w:rPr>
          <w:rFonts w:ascii="Times New Roman" w:hAnsi="Times New Roman" w:cs="Times New Roman"/>
          <w:sz w:val="28"/>
          <w:szCs w:val="28"/>
          <w:lang w:val="en-US"/>
        </w:rPr>
        <w:t xml:space="preserve">, though localized effects at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w:t>
      </w:r>
      <w:del w:id="133" w:author="Alberto Arzac" w:date="2025-03-31T12:43:00Z" w16du:dateUtc="2025-03-31T05:43:00Z">
        <w:r w:rsidRPr="00CD30B9" w:rsidDel="00B915CF">
          <w:rPr>
            <w:rFonts w:ascii="Times New Roman" w:hAnsi="Times New Roman" w:cs="Times New Roman"/>
            <w:sz w:val="28"/>
            <w:szCs w:val="28"/>
            <w:lang w:val="en-US"/>
          </w:rPr>
          <w:delText xml:space="preserve">hint </w:delText>
        </w:r>
      </w:del>
      <w:ins w:id="134" w:author="Alberto Arzac" w:date="2025-03-31T12:43:00Z" w16du:dateUtc="2025-03-31T05:43:00Z">
        <w:r w:rsidR="00B915CF">
          <w:rPr>
            <w:rFonts w:ascii="Times New Roman" w:hAnsi="Times New Roman" w:cs="Times New Roman"/>
            <w:sz w:val="28"/>
            <w:szCs w:val="28"/>
            <w:lang w:val="en-US"/>
          </w:rPr>
          <w:t xml:space="preserve">suggest that </w:t>
        </w:r>
      </w:ins>
      <w:ins w:id="135" w:author="Alberto Arzac" w:date="2025-03-31T12:44:00Z" w16du:dateUtc="2025-03-31T05:44:00Z">
        <w:r w:rsidR="00B915CF" w:rsidRPr="00CD30B9">
          <w:rPr>
            <w:rFonts w:ascii="Times New Roman" w:hAnsi="Times New Roman" w:cs="Times New Roman"/>
            <w:sz w:val="28"/>
            <w:szCs w:val="28"/>
            <w:lang w:val="en-US"/>
          </w:rPr>
          <w:t>permafrost thaw</w:t>
        </w:r>
      </w:ins>
      <w:ins w:id="136" w:author="Alberto Arzac" w:date="2025-03-31T12:43:00Z" w16du:dateUtc="2025-03-31T05:43:00Z">
        <w:r w:rsidR="00B915CF" w:rsidRPr="00CD30B9">
          <w:rPr>
            <w:rFonts w:ascii="Times New Roman" w:hAnsi="Times New Roman" w:cs="Times New Roman"/>
            <w:sz w:val="28"/>
            <w:szCs w:val="28"/>
            <w:lang w:val="en-US"/>
          </w:rPr>
          <w:t xml:space="preserve"> </w:t>
        </w:r>
      </w:ins>
      <w:del w:id="137" w:author="Alberto Arzac" w:date="2025-03-31T12:44:00Z" w16du:dateUtc="2025-03-31T05:44:00Z">
        <w:r w:rsidRPr="00CD30B9" w:rsidDel="00B915CF">
          <w:rPr>
            <w:rFonts w:ascii="Times New Roman" w:hAnsi="Times New Roman" w:cs="Times New Roman"/>
            <w:sz w:val="28"/>
            <w:szCs w:val="28"/>
            <w:lang w:val="en-US"/>
          </w:rPr>
          <w:delText xml:space="preserve">at </w:delText>
        </w:r>
      </w:del>
      <w:ins w:id="138" w:author="Alberto Arzac" w:date="2025-03-31T12:44:00Z" w16du:dateUtc="2025-03-31T05:44:00Z">
        <w:r w:rsidR="00B915CF">
          <w:rPr>
            <w:rFonts w:ascii="Times New Roman" w:hAnsi="Times New Roman" w:cs="Times New Roman"/>
            <w:sz w:val="28"/>
            <w:szCs w:val="28"/>
            <w:lang w:val="en-US"/>
          </w:rPr>
          <w:t>may be</w:t>
        </w:r>
        <w:r w:rsidR="00B915CF" w:rsidRPr="00CD30B9">
          <w:rPr>
            <w:rFonts w:ascii="Times New Roman" w:hAnsi="Times New Roman" w:cs="Times New Roman"/>
            <w:sz w:val="28"/>
            <w:szCs w:val="28"/>
            <w:lang w:val="en-US"/>
          </w:rPr>
          <w:t xml:space="preserve"> </w:t>
        </w:r>
      </w:ins>
      <w:del w:id="139" w:author="Alberto Arzac" w:date="2025-03-31T12:44:00Z" w16du:dateUtc="2025-03-31T05:44:00Z">
        <w:r w:rsidRPr="00CD30B9" w:rsidDel="00B915CF">
          <w:rPr>
            <w:rFonts w:ascii="Times New Roman" w:hAnsi="Times New Roman" w:cs="Times New Roman"/>
            <w:sz w:val="28"/>
            <w:szCs w:val="28"/>
            <w:lang w:val="en-US"/>
          </w:rPr>
          <w:delText xml:space="preserve">potential </w:delText>
        </w:r>
      </w:del>
      <w:ins w:id="140" w:author="Alberto Arzac" w:date="2025-03-31T12:44:00Z" w16du:dateUtc="2025-03-31T05:44:00Z">
        <w:r w:rsidR="00B915CF">
          <w:rPr>
            <w:rFonts w:ascii="Times New Roman" w:hAnsi="Times New Roman" w:cs="Times New Roman"/>
            <w:sz w:val="28"/>
            <w:szCs w:val="28"/>
            <w:lang w:val="en-US"/>
          </w:rPr>
          <w:t>altering</w:t>
        </w:r>
        <w:r w:rsidR="00B915CF"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 xml:space="preserve">hydrological </w:t>
      </w:r>
      <w:del w:id="141" w:author="Alberto Arzac" w:date="2025-03-31T12:44:00Z" w16du:dateUtc="2025-03-31T05:44:00Z">
        <w:r w:rsidRPr="00CD30B9" w:rsidDel="00B915CF">
          <w:rPr>
            <w:rFonts w:ascii="Times New Roman" w:hAnsi="Times New Roman" w:cs="Times New Roman"/>
            <w:sz w:val="28"/>
            <w:szCs w:val="28"/>
            <w:lang w:val="en-US"/>
          </w:rPr>
          <w:delText xml:space="preserve">shifts </w:delText>
        </w:r>
      </w:del>
      <w:ins w:id="142" w:author="Alberto Arzac" w:date="2025-03-31T12:44:00Z" w16du:dateUtc="2025-03-31T05:44:00Z">
        <w:r w:rsidR="00B915CF">
          <w:rPr>
            <w:rFonts w:ascii="Times New Roman" w:hAnsi="Times New Roman" w:cs="Times New Roman"/>
            <w:sz w:val="28"/>
            <w:szCs w:val="28"/>
            <w:lang w:val="en-US"/>
          </w:rPr>
          <w:t>regimes</w:t>
        </w:r>
        <w:r w:rsidR="00B915CF" w:rsidRPr="00CD30B9">
          <w:rPr>
            <w:rFonts w:ascii="Times New Roman" w:hAnsi="Times New Roman" w:cs="Times New Roman"/>
            <w:sz w:val="28"/>
            <w:szCs w:val="28"/>
            <w:lang w:val="en-US"/>
          </w:rPr>
          <w:t xml:space="preserve"> </w:t>
        </w:r>
      </w:ins>
      <w:del w:id="143" w:author="Alberto Arzac" w:date="2025-03-31T12:44:00Z" w16du:dateUtc="2025-03-31T05:44:00Z">
        <w:r w:rsidRPr="00CD30B9" w:rsidDel="00B915CF">
          <w:rPr>
            <w:rFonts w:ascii="Times New Roman" w:hAnsi="Times New Roman" w:cs="Times New Roman"/>
            <w:sz w:val="28"/>
            <w:szCs w:val="28"/>
            <w:lang w:val="en-US"/>
          </w:rPr>
          <w:delText>with permafrost thaw</w:delText>
        </w:r>
      </w:del>
      <w:r w:rsidRPr="00CD30B9">
        <w:rPr>
          <w:rFonts w:ascii="Times New Roman" w:hAnsi="Times New Roman" w:cs="Times New Roman"/>
          <w:sz w:val="28"/>
          <w:szCs w:val="28"/>
          <w:lang w:val="en-US"/>
        </w:rPr>
        <w:t xml:space="preserve">. These differences underscore the diversity of adaptive strategies </w:t>
      </w:r>
      <w:ins w:id="144" w:author="Alberto Arzac" w:date="2025-03-31T12:44:00Z" w16du:dateUtc="2025-03-31T05:44:00Z">
        <w:r w:rsidR="00B915CF">
          <w:rPr>
            <w:rFonts w:ascii="Times New Roman" w:hAnsi="Times New Roman" w:cs="Times New Roman"/>
            <w:sz w:val="28"/>
            <w:szCs w:val="28"/>
            <w:lang w:val="en-US"/>
          </w:rPr>
          <w:t xml:space="preserve">among conifers </w:t>
        </w:r>
      </w:ins>
      <w:r w:rsidRPr="00CD30B9">
        <w:rPr>
          <w:rFonts w:ascii="Times New Roman" w:hAnsi="Times New Roman" w:cs="Times New Roman"/>
          <w:sz w:val="28"/>
          <w:szCs w:val="28"/>
          <w:lang w:val="en-US"/>
        </w:rPr>
        <w:t>and the potential for shifts in species distribution</w:t>
      </w:r>
      <w:ins w:id="145" w:author="Alberto Arzac" w:date="2025-03-31T12:44:00Z" w16du:dateUtc="2025-03-31T05:44:00Z">
        <w:r w:rsidR="00B915CF">
          <w:rPr>
            <w:rFonts w:ascii="Times New Roman" w:hAnsi="Times New Roman" w:cs="Times New Roman"/>
            <w:sz w:val="28"/>
            <w:szCs w:val="28"/>
            <w:lang w:val="en-US"/>
          </w:rPr>
          <w:t xml:space="preserve"> under </w:t>
        </w:r>
        <w:r w:rsidR="00832967">
          <w:rPr>
            <w:rFonts w:ascii="Times New Roman" w:hAnsi="Times New Roman" w:cs="Times New Roman"/>
            <w:sz w:val="28"/>
            <w:szCs w:val="28"/>
            <w:lang w:val="en-US"/>
          </w:rPr>
          <w:t>continued</w:t>
        </w:r>
        <w:r w:rsidR="00B915CF">
          <w:rPr>
            <w:rFonts w:ascii="Times New Roman" w:hAnsi="Times New Roman" w:cs="Times New Roman"/>
            <w:sz w:val="28"/>
            <w:szCs w:val="28"/>
            <w:lang w:val="en-US"/>
          </w:rPr>
          <w:t xml:space="preserve"> warming</w:t>
        </w:r>
      </w:ins>
      <w:r w:rsidRPr="00CD30B9">
        <w:rPr>
          <w:rFonts w:ascii="Times New Roman" w:hAnsi="Times New Roman" w:cs="Times New Roman"/>
          <w:sz w:val="28"/>
          <w:szCs w:val="28"/>
          <w:lang w:val="en-US"/>
        </w:rPr>
        <w:t>.</w:t>
      </w:r>
    </w:p>
    <w:p w14:paraId="545D00F3" w14:textId="1154293F" w:rsidR="00CD30B9" w:rsidRDefault="00CD30B9" w:rsidP="00CD30B9">
      <w:pPr>
        <w:spacing w:after="0" w:line="240" w:lineRule="auto"/>
        <w:ind w:firstLine="709"/>
        <w:contextualSpacing/>
        <w:jc w:val="both"/>
        <w:rPr>
          <w:rFonts w:ascii="Times New Roman" w:hAnsi="Times New Roman" w:cs="Times New Roman"/>
          <w:sz w:val="28"/>
          <w:szCs w:val="28"/>
          <w:lang w:val="en-US"/>
        </w:rPr>
      </w:pPr>
      <w:del w:id="146" w:author="Alberto Arzac" w:date="2025-03-31T12:46:00Z" w16du:dateUtc="2025-03-31T05:46:00Z">
        <w:r w:rsidRPr="00CD30B9" w:rsidDel="00832967">
          <w:rPr>
            <w:rFonts w:ascii="Times New Roman" w:hAnsi="Times New Roman" w:cs="Times New Roman"/>
            <w:sz w:val="28"/>
            <w:szCs w:val="28"/>
            <w:lang w:val="en-US"/>
          </w:rPr>
          <w:delText>The study concludes</w:delText>
        </w:r>
      </w:del>
      <w:ins w:id="147" w:author="Alberto Arzac" w:date="2025-03-31T12:46:00Z" w16du:dateUtc="2025-03-31T05:46:00Z">
        <w:r w:rsidR="00832967">
          <w:rPr>
            <w:rFonts w:ascii="Times New Roman" w:hAnsi="Times New Roman" w:cs="Times New Roman"/>
            <w:sz w:val="28"/>
            <w:szCs w:val="28"/>
            <w:lang w:val="en-US"/>
          </w:rPr>
          <w:t>In conclusion,</w:t>
        </w:r>
      </w:ins>
      <w:r w:rsidRPr="00CD30B9">
        <w:rPr>
          <w:rFonts w:ascii="Times New Roman" w:hAnsi="Times New Roman" w:cs="Times New Roman"/>
          <w:sz w:val="28"/>
          <w:szCs w:val="28"/>
          <w:lang w:val="en-US"/>
        </w:rPr>
        <w:t xml:space="preserve"> </w:t>
      </w:r>
      <w:del w:id="148" w:author="Alberto Arzac" w:date="2025-03-31T12:47:00Z" w16du:dateUtc="2025-03-31T05:47:00Z">
        <w:r w:rsidRPr="00CD30B9" w:rsidDel="00832967">
          <w:rPr>
            <w:rFonts w:ascii="Times New Roman" w:hAnsi="Times New Roman" w:cs="Times New Roman"/>
            <w:sz w:val="28"/>
            <w:szCs w:val="28"/>
            <w:lang w:val="en-US"/>
          </w:rPr>
          <w:delText xml:space="preserve">that </w:delText>
        </w:r>
      </w:del>
      <w:r w:rsidRPr="00CD30B9">
        <w:rPr>
          <w:rFonts w:ascii="Times New Roman" w:hAnsi="Times New Roman" w:cs="Times New Roman"/>
          <w:sz w:val="28"/>
          <w:szCs w:val="28"/>
          <w:lang w:val="en-US"/>
        </w:rPr>
        <w:t>the climatic responses of conifers in the forest</w:t>
      </w:r>
      <w:del w:id="149" w:author="Alberto Arzac" w:date="2025-03-31T12:47:00Z" w16du:dateUtc="2025-03-31T05:47:00Z">
        <w:r w:rsidR="002F1302" w:rsidDel="00832967">
          <w:rPr>
            <w:rFonts w:ascii="Times New Roman" w:hAnsi="Times New Roman" w:cs="Times New Roman"/>
            <w:sz w:val="28"/>
            <w:szCs w:val="28"/>
            <w:lang w:val="en-US"/>
          </w:rPr>
          <w:delText xml:space="preserve"> </w:delText>
        </w:r>
      </w:del>
      <w:r w:rsidR="002F1302">
        <w:rPr>
          <w:rFonts w:ascii="Times New Roman" w:hAnsi="Times New Roman" w:cs="Times New Roman"/>
          <w:sz w:val="28"/>
          <w:szCs w:val="28"/>
          <w:lang w:val="en-US"/>
        </w:rPr>
        <w:t>-</w:t>
      </w:r>
      <w:del w:id="150" w:author="Alberto Arzac" w:date="2025-03-31T12:47:00Z" w16du:dateUtc="2025-03-31T05:47:00Z">
        <w:r w:rsidR="002F1302" w:rsidDel="00832967">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 xml:space="preserve">tundra </w:t>
      </w:r>
      <w:ins w:id="151" w:author="Alberto Arzac" w:date="2025-03-31T12:47:00Z" w16du:dateUtc="2025-03-31T05:47:00Z">
        <w:r w:rsidR="00832967">
          <w:rPr>
            <w:rFonts w:ascii="Times New Roman" w:hAnsi="Times New Roman" w:cs="Times New Roman"/>
            <w:sz w:val="28"/>
            <w:szCs w:val="28"/>
            <w:lang w:val="en-US"/>
          </w:rPr>
          <w:t xml:space="preserve">ecotone </w:t>
        </w:r>
      </w:ins>
      <w:r w:rsidRPr="00CD30B9">
        <w:rPr>
          <w:rFonts w:ascii="Times New Roman" w:hAnsi="Times New Roman" w:cs="Times New Roman"/>
          <w:sz w:val="28"/>
          <w:szCs w:val="28"/>
          <w:lang w:val="en-US"/>
        </w:rPr>
        <w:t>vary by region and species</w:t>
      </w:r>
      <w:del w:id="152" w:author="Alberto Arzac" w:date="2025-03-31T12:47:00Z" w16du:dateUtc="2025-03-31T05:47:00Z">
        <w:r w:rsidRPr="00CD30B9" w:rsidDel="00832967">
          <w:rPr>
            <w:rFonts w:ascii="Times New Roman" w:hAnsi="Times New Roman" w:cs="Times New Roman"/>
            <w:sz w:val="28"/>
            <w:szCs w:val="28"/>
            <w:lang w:val="en-US"/>
          </w:rPr>
          <w:delText xml:space="preserve">: </w:delText>
        </w:r>
      </w:del>
      <w:ins w:id="153" w:author="Alberto Arzac" w:date="2025-03-31T12:47:00Z" w16du:dateUtc="2025-03-31T05:47:00Z">
        <w:r w:rsidR="00832967">
          <w:rPr>
            <w:rFonts w:ascii="Times New Roman" w:hAnsi="Times New Roman" w:cs="Times New Roman"/>
            <w:sz w:val="28"/>
            <w:szCs w:val="28"/>
            <w:lang w:val="en-US"/>
          </w:rPr>
          <w:t>, with</w:t>
        </w:r>
        <w:r w:rsidR="00832967" w:rsidRPr="00CD30B9">
          <w:rPr>
            <w:rFonts w:ascii="Times New Roman" w:hAnsi="Times New Roman" w:cs="Times New Roman"/>
            <w:sz w:val="28"/>
            <w:szCs w:val="28"/>
            <w:lang w:val="en-US"/>
          </w:rPr>
          <w:t xml:space="preserve"> </w:t>
        </w:r>
      </w:ins>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xml:space="preserve"> </w:t>
      </w:r>
      <w:del w:id="154" w:author="Alberto Arzac" w:date="2025-03-31T12:47:00Z" w16du:dateUtc="2025-03-31T05:47:00Z">
        <w:r w:rsidRPr="00CD30B9" w:rsidDel="00832967">
          <w:rPr>
            <w:rFonts w:ascii="Times New Roman" w:hAnsi="Times New Roman" w:cs="Times New Roman"/>
            <w:sz w:val="28"/>
            <w:szCs w:val="28"/>
            <w:lang w:val="en-US"/>
          </w:rPr>
          <w:delText xml:space="preserve">is </w:delText>
        </w:r>
      </w:del>
      <w:ins w:id="155" w:author="Alberto Arzac" w:date="2025-03-31T12:47:00Z" w16du:dateUtc="2025-03-31T05:47:00Z">
        <w:r w:rsidR="00832967">
          <w:rPr>
            <w:rFonts w:ascii="Times New Roman" w:hAnsi="Times New Roman" w:cs="Times New Roman"/>
            <w:sz w:val="28"/>
            <w:szCs w:val="28"/>
            <w:lang w:val="en-US"/>
          </w:rPr>
          <w:t>showing</w:t>
        </w:r>
        <w:r w:rsidR="00832967" w:rsidRPr="00CD30B9">
          <w:rPr>
            <w:rFonts w:ascii="Times New Roman" w:hAnsi="Times New Roman" w:cs="Times New Roman"/>
            <w:sz w:val="28"/>
            <w:szCs w:val="28"/>
            <w:lang w:val="en-US"/>
          </w:rPr>
          <w:t xml:space="preserve"> </w:t>
        </w:r>
      </w:ins>
      <w:del w:id="156" w:author="Alberto Arzac" w:date="2025-03-31T12:47:00Z" w16du:dateUtc="2025-03-31T05:47:00Z">
        <w:r w:rsidRPr="00CD30B9" w:rsidDel="00832967">
          <w:rPr>
            <w:rFonts w:ascii="Times New Roman" w:hAnsi="Times New Roman" w:cs="Times New Roman"/>
            <w:sz w:val="28"/>
            <w:szCs w:val="28"/>
            <w:lang w:val="en-US"/>
          </w:rPr>
          <w:delText xml:space="preserve">sensitive </w:delText>
        </w:r>
      </w:del>
      <w:ins w:id="157" w:author="Alberto Arzac" w:date="2025-03-31T12:47:00Z" w16du:dateUtc="2025-03-31T05:47:00Z">
        <w:r w:rsidR="00832967" w:rsidRPr="00CD30B9">
          <w:rPr>
            <w:rFonts w:ascii="Times New Roman" w:hAnsi="Times New Roman" w:cs="Times New Roman"/>
            <w:sz w:val="28"/>
            <w:szCs w:val="28"/>
            <w:lang w:val="en-US"/>
          </w:rPr>
          <w:t>sensitiv</w:t>
        </w:r>
        <w:r w:rsidR="00832967">
          <w:rPr>
            <w:rFonts w:ascii="Times New Roman" w:hAnsi="Times New Roman" w:cs="Times New Roman"/>
            <w:sz w:val="28"/>
            <w:szCs w:val="28"/>
            <w:lang w:val="en-US"/>
          </w:rPr>
          <w:t>ity</w:t>
        </w:r>
        <w:r w:rsidR="00832967"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to July</w:t>
      </w:r>
      <w:ins w:id="158" w:author="Alberto Arzac" w:date="2025-03-31T12:47:00Z" w16du:dateUtc="2025-03-31T05:47:00Z">
        <w:r w:rsidR="00832967">
          <w:rPr>
            <w:rFonts w:ascii="Times New Roman" w:hAnsi="Times New Roman" w:cs="Times New Roman"/>
            <w:sz w:val="28"/>
            <w:szCs w:val="28"/>
            <w:lang w:val="en-US"/>
          </w:rPr>
          <w:t xml:space="preserve"> temperatures</w:t>
        </w:r>
      </w:ins>
      <w:r w:rsidRPr="00CD30B9">
        <w:rPr>
          <w:rFonts w:ascii="Times New Roman" w:hAnsi="Times New Roman" w:cs="Times New Roman"/>
          <w:sz w:val="28"/>
          <w:szCs w:val="28"/>
          <w:lang w:val="en-US"/>
        </w:rPr>
        <w:t xml:space="preserve">, while </w:t>
      </w:r>
      <w:r w:rsidRPr="00856F18">
        <w:rPr>
          <w:rFonts w:ascii="Times New Roman" w:hAnsi="Times New Roman" w:cs="Times New Roman"/>
          <w:i/>
          <w:sz w:val="28"/>
          <w:szCs w:val="28"/>
          <w:lang w:val="en-US"/>
        </w:rPr>
        <w:t xml:space="preserve">Larix </w:t>
      </w:r>
      <w:del w:id="159" w:author="Alberto Arzac" w:date="2025-03-31T12:47:00Z" w16du:dateUtc="2025-03-31T05:47:00Z">
        <w:r w:rsidRPr="00856F18" w:rsidDel="00514A8B">
          <w:rPr>
            <w:rFonts w:ascii="Times New Roman" w:hAnsi="Times New Roman" w:cs="Times New Roman"/>
            <w:i/>
            <w:sz w:val="28"/>
            <w:szCs w:val="28"/>
            <w:lang w:val="en-US"/>
          </w:rPr>
          <w:delText>sp</w:delText>
        </w:r>
        <w:r w:rsidRPr="00856F18" w:rsidDel="00832967">
          <w:rPr>
            <w:rFonts w:ascii="Times New Roman" w:hAnsi="Times New Roman" w:cs="Times New Roman"/>
            <w:i/>
            <w:sz w:val="28"/>
            <w:szCs w:val="28"/>
            <w:lang w:val="en-US"/>
          </w:rPr>
          <w:delText>p</w:delText>
        </w:r>
      </w:del>
      <w:ins w:id="160" w:author="Alberto Arzac" w:date="2025-03-31T12:47:00Z" w16du:dateUtc="2025-03-31T05:47:00Z">
        <w:r w:rsidR="00514A8B" w:rsidRPr="00514A8B">
          <w:rPr>
            <w:rFonts w:ascii="Times New Roman" w:hAnsi="Times New Roman" w:cs="Times New Roman"/>
            <w:iCs/>
            <w:sz w:val="28"/>
            <w:szCs w:val="28"/>
            <w:lang w:val="en-US"/>
            <w:rPrChange w:id="161" w:author="Alberto Arzac" w:date="2025-03-31T12:47:00Z" w16du:dateUtc="2025-03-31T05:47:00Z">
              <w:rPr>
                <w:rFonts w:ascii="Times New Roman" w:hAnsi="Times New Roman" w:cs="Times New Roman"/>
                <w:i/>
                <w:sz w:val="28"/>
                <w:szCs w:val="28"/>
                <w:lang w:val="en-US"/>
              </w:rPr>
            </w:rPrChange>
          </w:rPr>
          <w:t>species</w:t>
        </w:r>
      </w:ins>
      <w:del w:id="162" w:author="Alberto Arzac" w:date="2025-03-31T12:47:00Z" w16du:dateUtc="2025-03-31T05:47:00Z">
        <w:r w:rsidRPr="00CD30B9" w:rsidDel="00514A8B">
          <w:rPr>
            <w:rFonts w:ascii="Times New Roman" w:hAnsi="Times New Roman" w:cs="Times New Roman"/>
            <w:sz w:val="28"/>
            <w:szCs w:val="28"/>
            <w:lang w:val="en-US"/>
          </w:rPr>
          <w:delText>.</w:delText>
        </w:r>
      </w:del>
      <w:r w:rsidRPr="00CD30B9">
        <w:rPr>
          <w:rFonts w:ascii="Times New Roman" w:hAnsi="Times New Roman" w:cs="Times New Roman"/>
          <w:sz w:val="28"/>
          <w:szCs w:val="28"/>
          <w:lang w:val="en-US"/>
        </w:rPr>
        <w:t xml:space="preserve"> respond</w:t>
      </w:r>
      <w:ins w:id="163" w:author="Alberto Arzac" w:date="2025-03-31T12:48:00Z" w16du:dateUtc="2025-03-31T05:48:00Z">
        <w:r w:rsidR="00514A8B">
          <w:rPr>
            <w:rFonts w:ascii="Times New Roman" w:hAnsi="Times New Roman" w:cs="Times New Roman"/>
            <w:sz w:val="28"/>
            <w:szCs w:val="28"/>
            <w:lang w:val="en-US"/>
          </w:rPr>
          <w:t>ing</w:t>
        </w:r>
      </w:ins>
      <w:r w:rsidRPr="00CD30B9">
        <w:rPr>
          <w:rFonts w:ascii="Times New Roman" w:hAnsi="Times New Roman" w:cs="Times New Roman"/>
          <w:sz w:val="28"/>
          <w:szCs w:val="28"/>
          <w:lang w:val="en-US"/>
        </w:rPr>
        <w:t xml:space="preserve"> to June</w:t>
      </w:r>
      <w:ins w:id="164" w:author="Alberto Arzac" w:date="2025-03-31T12:48:00Z" w16du:dateUtc="2025-03-31T05:48:00Z">
        <w:r w:rsidR="00514A8B">
          <w:rPr>
            <w:rFonts w:ascii="Times New Roman" w:hAnsi="Times New Roman" w:cs="Times New Roman"/>
            <w:sz w:val="28"/>
            <w:szCs w:val="28"/>
            <w:lang w:val="en-US"/>
          </w:rPr>
          <w:t xml:space="preserve"> temperatures</w:t>
        </w:r>
      </w:ins>
      <w:r w:rsidRPr="00CD30B9">
        <w:rPr>
          <w:rFonts w:ascii="Times New Roman" w:hAnsi="Times New Roman" w:cs="Times New Roman"/>
          <w:sz w:val="28"/>
          <w:szCs w:val="28"/>
          <w:lang w:val="en-US"/>
        </w:rPr>
        <w:t xml:space="preserve">. </w:t>
      </w:r>
      <w:del w:id="165" w:author="Alberto Arzac" w:date="2025-03-31T12:48:00Z" w16du:dateUtc="2025-03-31T05:48:00Z">
        <w:r w:rsidRPr="00CD30B9" w:rsidDel="00514A8B">
          <w:rPr>
            <w:rFonts w:ascii="Times New Roman" w:hAnsi="Times New Roman" w:cs="Times New Roman"/>
            <w:sz w:val="28"/>
            <w:szCs w:val="28"/>
            <w:lang w:val="en-US"/>
          </w:rPr>
          <w:delText xml:space="preserve">This </w:delText>
        </w:r>
      </w:del>
      <w:ins w:id="166" w:author="Alberto Arzac" w:date="2025-03-31T12:48:00Z" w16du:dateUtc="2025-03-31T05:48:00Z">
        <w:r w:rsidR="00514A8B" w:rsidRPr="00CD30B9">
          <w:rPr>
            <w:rFonts w:ascii="Times New Roman" w:hAnsi="Times New Roman" w:cs="Times New Roman"/>
            <w:sz w:val="28"/>
            <w:szCs w:val="28"/>
            <w:lang w:val="en-US"/>
          </w:rPr>
          <w:t>Th</w:t>
        </w:r>
        <w:r w:rsidR="00514A8B">
          <w:rPr>
            <w:rFonts w:ascii="Times New Roman" w:hAnsi="Times New Roman" w:cs="Times New Roman"/>
            <w:sz w:val="28"/>
            <w:szCs w:val="28"/>
            <w:lang w:val="en-US"/>
          </w:rPr>
          <w:t>ese patterns</w:t>
        </w:r>
        <w:r w:rsidR="00514A8B" w:rsidRPr="00CD30B9">
          <w:rPr>
            <w:rFonts w:ascii="Times New Roman" w:hAnsi="Times New Roman" w:cs="Times New Roman"/>
            <w:sz w:val="28"/>
            <w:szCs w:val="28"/>
            <w:lang w:val="en-US"/>
          </w:rPr>
          <w:t xml:space="preserve"> </w:t>
        </w:r>
      </w:ins>
      <w:r w:rsidRPr="00CD30B9">
        <w:rPr>
          <w:rFonts w:ascii="Times New Roman" w:hAnsi="Times New Roman" w:cs="Times New Roman"/>
          <w:sz w:val="28"/>
          <w:szCs w:val="28"/>
          <w:lang w:val="en-US"/>
        </w:rPr>
        <w:t>reflect</w:t>
      </w:r>
      <w:del w:id="167" w:author="Alberto Arzac" w:date="2025-03-31T12:48:00Z" w16du:dateUtc="2025-03-31T05:48:00Z">
        <w:r w:rsidRPr="00CD30B9" w:rsidDel="00514A8B">
          <w:rPr>
            <w:rFonts w:ascii="Times New Roman" w:hAnsi="Times New Roman" w:cs="Times New Roman"/>
            <w:sz w:val="28"/>
            <w:szCs w:val="28"/>
            <w:lang w:val="en-US"/>
          </w:rPr>
          <w:delText>s</w:delText>
        </w:r>
      </w:del>
      <w:r w:rsidRPr="00CD30B9">
        <w:rPr>
          <w:rFonts w:ascii="Times New Roman" w:hAnsi="Times New Roman" w:cs="Times New Roman"/>
          <w:sz w:val="28"/>
          <w:szCs w:val="28"/>
          <w:lang w:val="en-US"/>
        </w:rPr>
        <w:t xml:space="preserve"> their ecological niches and may lead to changes in competition and community structure </w:t>
      </w:r>
      <w:del w:id="168" w:author="Alberto Arzac" w:date="2025-03-31T12:48:00Z" w16du:dateUtc="2025-03-31T05:48:00Z">
        <w:r w:rsidRPr="00CD30B9" w:rsidDel="00514A8B">
          <w:rPr>
            <w:rFonts w:ascii="Times New Roman" w:hAnsi="Times New Roman" w:cs="Times New Roman"/>
            <w:sz w:val="28"/>
            <w:szCs w:val="28"/>
            <w:lang w:val="en-US"/>
          </w:rPr>
          <w:delText>with ongoing warming</w:delText>
        </w:r>
      </w:del>
      <w:ins w:id="169" w:author="Alberto Arzac" w:date="2025-03-31T12:48:00Z" w16du:dateUtc="2025-03-31T05:48:00Z">
        <w:r w:rsidR="00514A8B">
          <w:rPr>
            <w:rFonts w:ascii="Times New Roman" w:hAnsi="Times New Roman" w:cs="Times New Roman"/>
            <w:sz w:val="28"/>
            <w:szCs w:val="28"/>
            <w:lang w:val="en-US"/>
          </w:rPr>
          <w:t>as Arctic warming progress</w:t>
        </w:r>
      </w:ins>
      <w:r w:rsidRPr="00CD30B9">
        <w:rPr>
          <w:rFonts w:ascii="Times New Roman" w:hAnsi="Times New Roman" w:cs="Times New Roman"/>
          <w:sz w:val="28"/>
          <w:szCs w:val="28"/>
          <w:lang w:val="en-US"/>
        </w:rPr>
        <w:t>.</w:t>
      </w:r>
    </w:p>
    <w:p w14:paraId="0EFA562D"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34C8C567" w14:textId="77777777"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b/>
          <w:sz w:val="28"/>
          <w:szCs w:val="28"/>
          <w:lang w:val="en-US"/>
        </w:rPr>
        <w:t>Key words:</w:t>
      </w:r>
      <w:r w:rsidRPr="00CD30B9">
        <w:rPr>
          <w:rFonts w:ascii="Times New Roman" w:hAnsi="Times New Roman" w:cs="Times New Roman"/>
          <w:sz w:val="28"/>
          <w:szCs w:val="28"/>
          <w:lang w:val="en-US"/>
        </w:rPr>
        <w:t xml:space="preserve"> warming, coniferous species, permafrost,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radial growth.</w:t>
      </w:r>
    </w:p>
    <w:p w14:paraId="1549DE15"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4DD9810D" w14:textId="1A4335AC" w:rsid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This work was carried out with the support of the Ministry of Science and Higher Education of the Russian Federation [FSRZ</w:t>
      </w:r>
      <w:del w:id="170" w:author="Alberto Arzac" w:date="2025-03-31T12:20:00Z" w16du:dateUtc="2025-03-31T05:20:00Z">
        <w:r w:rsidR="002F1302" w:rsidDel="00342697">
          <w:rPr>
            <w:rFonts w:ascii="Times New Roman" w:hAnsi="Times New Roman" w:cs="Times New Roman"/>
            <w:sz w:val="28"/>
            <w:szCs w:val="28"/>
            <w:lang w:val="en-US"/>
          </w:rPr>
          <w:delText xml:space="preserve"> </w:delText>
        </w:r>
      </w:del>
      <w:r w:rsidR="002F1302">
        <w:rPr>
          <w:rFonts w:ascii="Times New Roman" w:hAnsi="Times New Roman" w:cs="Times New Roman"/>
          <w:sz w:val="28"/>
          <w:szCs w:val="28"/>
          <w:lang w:val="en-US"/>
        </w:rPr>
        <w:t>-</w:t>
      </w:r>
      <w:del w:id="171" w:author="Alberto Arzac" w:date="2025-03-31T12:20:00Z" w16du:dateUtc="2025-03-31T05:20:00Z">
        <w:r w:rsidR="002F1302" w:rsidDel="00342697">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2020</w:t>
      </w:r>
      <w:del w:id="172" w:author="Alberto Arzac" w:date="2025-03-31T12:20:00Z" w16du:dateUtc="2025-03-31T05:20:00Z">
        <w:r w:rsidR="002F1302" w:rsidDel="00342697">
          <w:rPr>
            <w:rFonts w:ascii="Times New Roman" w:hAnsi="Times New Roman" w:cs="Times New Roman"/>
            <w:sz w:val="28"/>
            <w:szCs w:val="28"/>
            <w:lang w:val="en-US"/>
          </w:rPr>
          <w:delText xml:space="preserve"> </w:delText>
        </w:r>
      </w:del>
      <w:r w:rsidR="002F1302">
        <w:rPr>
          <w:rFonts w:ascii="Times New Roman" w:hAnsi="Times New Roman" w:cs="Times New Roman"/>
          <w:sz w:val="28"/>
          <w:szCs w:val="28"/>
          <w:lang w:val="en-US"/>
        </w:rPr>
        <w:t>-</w:t>
      </w:r>
      <w:del w:id="173" w:author="Alberto Arzac" w:date="2025-03-31T12:20:00Z" w16du:dateUtc="2025-03-31T05:20:00Z">
        <w:r w:rsidR="002F1302" w:rsidDel="00342697">
          <w:rPr>
            <w:rFonts w:ascii="Times New Roman" w:hAnsi="Times New Roman" w:cs="Times New Roman"/>
            <w:sz w:val="28"/>
            <w:szCs w:val="28"/>
            <w:lang w:val="en-US"/>
          </w:rPr>
          <w:delText xml:space="preserve"> </w:delText>
        </w:r>
      </w:del>
      <w:r w:rsidRPr="00CD30B9">
        <w:rPr>
          <w:rFonts w:ascii="Times New Roman" w:hAnsi="Times New Roman" w:cs="Times New Roman"/>
          <w:sz w:val="28"/>
          <w:szCs w:val="28"/>
          <w:lang w:val="en-US"/>
        </w:rPr>
        <w:t>0014].</w:t>
      </w:r>
    </w:p>
    <w:p w14:paraId="2C38BD1F"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17BC093C" w14:textId="77777777" w:rsidR="00CD30B9" w:rsidRPr="00CD30B9" w:rsidRDefault="00CD30B9" w:rsidP="00CD30B9">
      <w:pPr>
        <w:spacing w:after="0" w:line="240" w:lineRule="auto"/>
        <w:ind w:firstLine="709"/>
        <w:contextualSpacing/>
        <w:jc w:val="both"/>
        <w:rPr>
          <w:rFonts w:ascii="Times New Roman" w:hAnsi="Times New Roman" w:cs="Times New Roman"/>
          <w:b/>
          <w:sz w:val="28"/>
          <w:szCs w:val="28"/>
          <w:lang w:val="en-US"/>
        </w:rPr>
      </w:pPr>
      <w:r w:rsidRPr="00CD30B9">
        <w:rPr>
          <w:rFonts w:ascii="Times New Roman" w:hAnsi="Times New Roman" w:cs="Times New Roman"/>
          <w:b/>
          <w:sz w:val="28"/>
          <w:szCs w:val="28"/>
          <w:lang w:val="en-US"/>
        </w:rPr>
        <w:t>References</w:t>
      </w:r>
    </w:p>
    <w:p w14:paraId="23BAF467" w14:textId="77777777" w:rsidR="00CD30B9" w:rsidRDefault="00CD30B9" w:rsidP="00CD30B9">
      <w:pPr>
        <w:pStyle w:val="ListParagraph"/>
        <w:numPr>
          <w:ilvl w:val="0"/>
          <w:numId w:val="2"/>
        </w:numPr>
        <w:spacing w:after="0" w:line="240" w:lineRule="auto"/>
        <w:ind w:left="0" w:firstLine="709"/>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lastRenderedPageBreak/>
        <w:t xml:space="preserve">Vaganov E. A., Hughes M. K., Kirdyanov A. V. et al. Influence of snowfall and melt timing on tree growth in subarctic Eurasia // Nature. 1999. № 400. </w:t>
      </w:r>
      <w:r w:rsidRPr="00CD30B9">
        <w:rPr>
          <w:rFonts w:ascii="Times New Roman" w:hAnsi="Times New Roman" w:cs="Times New Roman"/>
          <w:sz w:val="28"/>
          <w:szCs w:val="28"/>
        </w:rPr>
        <w:t>С</w:t>
      </w:r>
      <w:r w:rsidRPr="00CD30B9">
        <w:rPr>
          <w:rFonts w:ascii="Times New Roman" w:hAnsi="Times New Roman" w:cs="Times New Roman"/>
          <w:sz w:val="28"/>
          <w:szCs w:val="28"/>
          <w:lang w:val="en-US"/>
        </w:rPr>
        <w:t xml:space="preserve">. 149 </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 151. </w:t>
      </w:r>
    </w:p>
    <w:p w14:paraId="563ED055" w14:textId="77777777" w:rsidR="00F974F2" w:rsidRDefault="00CD30B9" w:rsidP="00F974F2">
      <w:pPr>
        <w:pStyle w:val="ListParagraph"/>
        <w:numPr>
          <w:ilvl w:val="0"/>
          <w:numId w:val="2"/>
        </w:numPr>
        <w:spacing w:after="0" w:line="240" w:lineRule="auto"/>
        <w:ind w:left="0" w:firstLine="709"/>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Kirdyanov, A.V., Prokushkin, A.S., Tabakova, M.A., 2013. Tree</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ring growth of Gmelin larch under contrasting local conditions in the north of Central Siberia. Dendrochronologia, 114</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119.  </w:t>
      </w:r>
    </w:p>
    <w:p w14:paraId="42CB4091" w14:textId="77777777" w:rsidR="00CD30B9" w:rsidRPr="00F974F2" w:rsidRDefault="00F974F2" w:rsidP="00F974F2">
      <w:pPr>
        <w:pStyle w:val="ListParagraph"/>
        <w:numPr>
          <w:ilvl w:val="0"/>
          <w:numId w:val="2"/>
        </w:numPr>
        <w:spacing w:after="0" w:line="240" w:lineRule="auto"/>
        <w:ind w:left="0" w:firstLine="709"/>
        <w:jc w:val="both"/>
        <w:rPr>
          <w:rFonts w:ascii="Times New Roman" w:hAnsi="Times New Roman" w:cs="Times New Roman"/>
          <w:sz w:val="28"/>
          <w:szCs w:val="28"/>
          <w:lang w:val="en-US"/>
        </w:rPr>
      </w:pPr>
      <w:r w:rsidRPr="00F974F2">
        <w:rPr>
          <w:rFonts w:ascii="Times New Roman" w:hAnsi="Times New Roman" w:cs="Times New Roman"/>
          <w:sz w:val="28"/>
          <w:szCs w:val="28"/>
          <w:lang w:val="en-US"/>
        </w:rPr>
        <w:t>Overland, J.E., Wang, M., Walsh, J.E., Stroeve, J.C., 2019. Future Arctic climate changes: Adaptation and mitigation timescales. Earth’s Future 7, 111</w:t>
      </w:r>
      <w:r w:rsidR="002F1302">
        <w:rPr>
          <w:rFonts w:ascii="Times New Roman" w:hAnsi="Times New Roman" w:cs="Times New Roman"/>
          <w:sz w:val="28"/>
          <w:szCs w:val="28"/>
          <w:lang w:val="en-US"/>
        </w:rPr>
        <w:t xml:space="preserve"> - </w:t>
      </w:r>
      <w:r w:rsidRPr="00F974F2">
        <w:rPr>
          <w:rFonts w:ascii="Times New Roman" w:hAnsi="Times New Roman" w:cs="Times New Roman"/>
          <w:sz w:val="28"/>
          <w:szCs w:val="28"/>
          <w:lang w:val="en-US"/>
        </w:rPr>
        <w:t xml:space="preserve">123. </w:t>
      </w:r>
      <w:r w:rsidR="00CD30B9" w:rsidRPr="00F974F2">
        <w:rPr>
          <w:rFonts w:ascii="Times New Roman" w:hAnsi="Times New Roman" w:cs="Times New Roman"/>
          <w:sz w:val="28"/>
          <w:szCs w:val="28"/>
          <w:lang w:val="en-US"/>
        </w:rPr>
        <w:cr/>
      </w:r>
    </w:p>
    <w:p w14:paraId="0A78E5E7" w14:textId="77777777" w:rsidR="00737B71" w:rsidRPr="00CD30B9" w:rsidRDefault="00CD30B9" w:rsidP="00CD30B9">
      <w:pPr>
        <w:spacing w:after="0" w:line="240" w:lineRule="auto"/>
        <w:ind w:left="720"/>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cr/>
      </w:r>
    </w:p>
    <w:sectPr w:rsidR="00737B71" w:rsidRPr="00CD30B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lberto Arzac" w:date="2025-03-31T12:20:00Z" w:initials="AA">
    <w:p w14:paraId="52A0FDC1" w14:textId="77777777" w:rsidR="00342697" w:rsidRDefault="00342697" w:rsidP="00342697">
      <w:pPr>
        <w:pStyle w:val="CommentText"/>
      </w:pPr>
      <w:r>
        <w:rPr>
          <w:rStyle w:val="CommentReference"/>
        </w:rPr>
        <w:annotationRef/>
      </w:r>
      <w:r>
        <w:t>Is this correct?</w:t>
      </w:r>
    </w:p>
  </w:comment>
  <w:comment w:id="44" w:author="Alberto Arzac" w:date="2025-03-31T12:27:00Z" w:initials="AA">
    <w:p w14:paraId="6731AF08" w14:textId="77777777" w:rsidR="0050138D" w:rsidRDefault="0050138D" w:rsidP="0050138D">
      <w:pPr>
        <w:pStyle w:val="CommentText"/>
      </w:pPr>
      <w:r>
        <w:rPr>
          <w:rStyle w:val="CommentReference"/>
        </w:rPr>
        <w:annotationRef/>
      </w:r>
      <w:r>
        <w:t>Authors are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A0FDC1" w15:done="0"/>
  <w15:commentEx w15:paraId="6731A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E4DBB1" w16cex:dateUtc="2025-03-31T05:20:00Z"/>
  <w16cex:commentExtensible w16cex:durableId="144B8C0C" w16cex:dateUtc="2025-03-31T0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A0FDC1" w16cid:durableId="31E4DBB1"/>
  <w16cid:commentId w16cid:paraId="6731AF08" w16cid:durableId="144B8C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3FA6"/>
    <w:multiLevelType w:val="hybridMultilevel"/>
    <w:tmpl w:val="22CA11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98F1E86"/>
    <w:multiLevelType w:val="multilevel"/>
    <w:tmpl w:val="764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975696">
    <w:abstractNumId w:val="1"/>
  </w:num>
  <w:num w:numId="2" w16cid:durableId="14949519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berto Arzac">
    <w15:presenceInfo w15:providerId="Windows Live" w15:userId="f994ffd1f63a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7E"/>
    <w:rsid w:val="00063BC7"/>
    <w:rsid w:val="00105EEB"/>
    <w:rsid w:val="00107E0D"/>
    <w:rsid w:val="00164986"/>
    <w:rsid w:val="0025559F"/>
    <w:rsid w:val="00280CB0"/>
    <w:rsid w:val="002F1302"/>
    <w:rsid w:val="00342697"/>
    <w:rsid w:val="00360EC7"/>
    <w:rsid w:val="003F72B0"/>
    <w:rsid w:val="0044537E"/>
    <w:rsid w:val="0050138D"/>
    <w:rsid w:val="00514A8B"/>
    <w:rsid w:val="00737B71"/>
    <w:rsid w:val="00784AE1"/>
    <w:rsid w:val="007F2248"/>
    <w:rsid w:val="00832967"/>
    <w:rsid w:val="008334F4"/>
    <w:rsid w:val="00856F18"/>
    <w:rsid w:val="009A1370"/>
    <w:rsid w:val="00B915CF"/>
    <w:rsid w:val="00C506D7"/>
    <w:rsid w:val="00CD30B9"/>
    <w:rsid w:val="00D363C5"/>
    <w:rsid w:val="00EB2B60"/>
    <w:rsid w:val="00F97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1811"/>
  <w15:chartTrackingRefBased/>
  <w15:docId w15:val="{3DCDB2B3-70C6-4D71-A61C-18ADC986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4F4"/>
    <w:rPr>
      <w:color w:val="0563C1" w:themeColor="hyperlink"/>
      <w:u w:val="single"/>
    </w:rPr>
  </w:style>
  <w:style w:type="paragraph" w:styleId="ListParagraph">
    <w:name w:val="List Paragraph"/>
    <w:basedOn w:val="Normal"/>
    <w:uiPriority w:val="34"/>
    <w:qFormat/>
    <w:rsid w:val="007F2248"/>
    <w:pPr>
      <w:ind w:left="720"/>
      <w:contextualSpacing/>
    </w:pPr>
  </w:style>
  <w:style w:type="paragraph" w:styleId="Revision">
    <w:name w:val="Revision"/>
    <w:hidden/>
    <w:uiPriority w:val="99"/>
    <w:semiHidden/>
    <w:rsid w:val="00342697"/>
    <w:pPr>
      <w:spacing w:after="0" w:line="240" w:lineRule="auto"/>
    </w:pPr>
  </w:style>
  <w:style w:type="character" w:styleId="CommentReference">
    <w:name w:val="annotation reference"/>
    <w:basedOn w:val="DefaultParagraphFont"/>
    <w:uiPriority w:val="99"/>
    <w:semiHidden/>
    <w:unhideWhenUsed/>
    <w:rsid w:val="00342697"/>
    <w:rPr>
      <w:sz w:val="16"/>
      <w:szCs w:val="16"/>
    </w:rPr>
  </w:style>
  <w:style w:type="paragraph" w:styleId="CommentText">
    <w:name w:val="annotation text"/>
    <w:basedOn w:val="Normal"/>
    <w:link w:val="CommentTextChar"/>
    <w:uiPriority w:val="99"/>
    <w:unhideWhenUsed/>
    <w:rsid w:val="00342697"/>
    <w:pPr>
      <w:spacing w:line="240" w:lineRule="auto"/>
    </w:pPr>
    <w:rPr>
      <w:sz w:val="20"/>
      <w:szCs w:val="20"/>
    </w:rPr>
  </w:style>
  <w:style w:type="character" w:customStyle="1" w:styleId="CommentTextChar">
    <w:name w:val="Comment Text Char"/>
    <w:basedOn w:val="DefaultParagraphFont"/>
    <w:link w:val="CommentText"/>
    <w:uiPriority w:val="99"/>
    <w:rsid w:val="00342697"/>
    <w:rPr>
      <w:sz w:val="20"/>
      <w:szCs w:val="20"/>
    </w:rPr>
  </w:style>
  <w:style w:type="paragraph" w:styleId="CommentSubject">
    <w:name w:val="annotation subject"/>
    <w:basedOn w:val="CommentText"/>
    <w:next w:val="CommentText"/>
    <w:link w:val="CommentSubjectChar"/>
    <w:uiPriority w:val="99"/>
    <w:semiHidden/>
    <w:unhideWhenUsed/>
    <w:rsid w:val="00342697"/>
    <w:rPr>
      <w:b/>
      <w:bCs/>
    </w:rPr>
  </w:style>
  <w:style w:type="character" w:customStyle="1" w:styleId="CommentSubjectChar">
    <w:name w:val="Comment Subject Char"/>
    <w:basedOn w:val="CommentTextChar"/>
    <w:link w:val="CommentSubject"/>
    <w:uiPriority w:val="99"/>
    <w:semiHidden/>
    <w:rsid w:val="003426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917697">
      <w:bodyDiv w:val="1"/>
      <w:marLeft w:val="0"/>
      <w:marRight w:val="0"/>
      <w:marTop w:val="0"/>
      <w:marBottom w:val="0"/>
      <w:divBdr>
        <w:top w:val="none" w:sz="0" w:space="0" w:color="auto"/>
        <w:left w:val="none" w:sz="0" w:space="0" w:color="auto"/>
        <w:bottom w:val="none" w:sz="0" w:space="0" w:color="auto"/>
        <w:right w:val="none" w:sz="0" w:space="0" w:color="auto"/>
      </w:divBdr>
      <w:divsChild>
        <w:div w:id="2003116432">
          <w:marLeft w:val="0"/>
          <w:marRight w:val="0"/>
          <w:marTop w:val="0"/>
          <w:marBottom w:val="0"/>
          <w:divBdr>
            <w:top w:val="none" w:sz="0" w:space="0" w:color="auto"/>
            <w:left w:val="none" w:sz="0" w:space="0" w:color="auto"/>
            <w:bottom w:val="none" w:sz="0" w:space="0" w:color="auto"/>
            <w:right w:val="none" w:sz="0" w:space="0" w:color="auto"/>
          </w:divBdr>
        </w:div>
      </w:divsChild>
    </w:div>
    <w:div w:id="1490904251">
      <w:bodyDiv w:val="1"/>
      <w:marLeft w:val="0"/>
      <w:marRight w:val="0"/>
      <w:marTop w:val="0"/>
      <w:marBottom w:val="0"/>
      <w:divBdr>
        <w:top w:val="none" w:sz="0" w:space="0" w:color="auto"/>
        <w:left w:val="none" w:sz="0" w:space="0" w:color="auto"/>
        <w:bottom w:val="none" w:sz="0" w:space="0" w:color="auto"/>
        <w:right w:val="none" w:sz="0" w:space="0" w:color="auto"/>
      </w:divBdr>
    </w:div>
    <w:div w:id="1611931169">
      <w:bodyDiv w:val="1"/>
      <w:marLeft w:val="0"/>
      <w:marRight w:val="0"/>
      <w:marTop w:val="0"/>
      <w:marBottom w:val="0"/>
      <w:divBdr>
        <w:top w:val="none" w:sz="0" w:space="0" w:color="auto"/>
        <w:left w:val="none" w:sz="0" w:space="0" w:color="auto"/>
        <w:bottom w:val="none" w:sz="0" w:space="0" w:color="auto"/>
        <w:right w:val="none" w:sz="0" w:space="0" w:color="auto"/>
      </w:divBdr>
      <w:divsChild>
        <w:div w:id="657853320">
          <w:marLeft w:val="0"/>
          <w:marRight w:val="0"/>
          <w:marTop w:val="0"/>
          <w:marBottom w:val="0"/>
          <w:divBdr>
            <w:top w:val="none" w:sz="0" w:space="0" w:color="auto"/>
            <w:left w:val="none" w:sz="0" w:space="0" w:color="auto"/>
            <w:bottom w:val="none" w:sz="0" w:space="0" w:color="auto"/>
            <w:right w:val="none" w:sz="0" w:space="0" w:color="auto"/>
          </w:divBdr>
          <w:divsChild>
            <w:div w:id="849098908">
              <w:marLeft w:val="0"/>
              <w:marRight w:val="0"/>
              <w:marTop w:val="0"/>
              <w:marBottom w:val="0"/>
              <w:divBdr>
                <w:top w:val="single" w:sz="2" w:space="0" w:color="000000"/>
                <w:left w:val="single" w:sz="2" w:space="0" w:color="000000"/>
                <w:bottom w:val="single" w:sz="2" w:space="0" w:color="000000"/>
                <w:right w:val="single" w:sz="2" w:space="0" w:color="000000"/>
              </w:divBdr>
            </w:div>
            <w:div w:id="1674142720">
              <w:marLeft w:val="0"/>
              <w:marRight w:val="0"/>
              <w:marTop w:val="0"/>
              <w:marBottom w:val="0"/>
              <w:divBdr>
                <w:top w:val="single" w:sz="2" w:space="0" w:color="000000"/>
                <w:left w:val="single" w:sz="2" w:space="0" w:color="000000"/>
                <w:bottom w:val="single" w:sz="2" w:space="0" w:color="000000"/>
                <w:right w:val="single" w:sz="2" w:space="0" w:color="000000"/>
              </w:divBdr>
            </w:div>
            <w:div w:id="216815942">
              <w:marLeft w:val="0"/>
              <w:marRight w:val="0"/>
              <w:marTop w:val="0"/>
              <w:marBottom w:val="0"/>
              <w:divBdr>
                <w:top w:val="single" w:sz="2" w:space="0" w:color="000000"/>
                <w:left w:val="single" w:sz="2" w:space="0" w:color="000000"/>
                <w:bottom w:val="single" w:sz="2" w:space="0" w:color="000000"/>
                <w:right w:val="single" w:sz="2" w:space="0" w:color="000000"/>
              </w:divBdr>
            </w:div>
            <w:div w:id="1981375860">
              <w:marLeft w:val="0"/>
              <w:marRight w:val="0"/>
              <w:marTop w:val="0"/>
              <w:marBottom w:val="0"/>
              <w:divBdr>
                <w:top w:val="single" w:sz="2" w:space="0" w:color="000000"/>
                <w:left w:val="single" w:sz="2" w:space="0" w:color="000000"/>
                <w:bottom w:val="single" w:sz="2" w:space="0" w:color="000000"/>
                <w:right w:val="single" w:sz="2" w:space="0" w:color="000000"/>
              </w:divBdr>
            </w:div>
            <w:div w:id="953946554">
              <w:marLeft w:val="0"/>
              <w:marRight w:val="0"/>
              <w:marTop w:val="0"/>
              <w:marBottom w:val="0"/>
              <w:divBdr>
                <w:top w:val="single" w:sz="2" w:space="0" w:color="000000"/>
                <w:left w:val="single" w:sz="2" w:space="0" w:color="000000"/>
                <w:bottom w:val="single" w:sz="2" w:space="0" w:color="000000"/>
                <w:right w:val="single" w:sz="2" w:space="0" w:color="000000"/>
              </w:divBdr>
            </w:div>
            <w:div w:id="134497581">
              <w:marLeft w:val="0"/>
              <w:marRight w:val="0"/>
              <w:marTop w:val="0"/>
              <w:marBottom w:val="0"/>
              <w:divBdr>
                <w:top w:val="single" w:sz="2" w:space="0" w:color="000000"/>
                <w:left w:val="single" w:sz="2" w:space="0" w:color="000000"/>
                <w:bottom w:val="single" w:sz="2" w:space="0" w:color="000000"/>
                <w:right w:val="single" w:sz="2" w:space="0" w:color="000000"/>
              </w:divBdr>
            </w:div>
            <w:div w:id="859052855">
              <w:marLeft w:val="0"/>
              <w:marRight w:val="0"/>
              <w:marTop w:val="0"/>
              <w:marBottom w:val="0"/>
              <w:divBdr>
                <w:top w:val="single" w:sz="2" w:space="0" w:color="000000"/>
                <w:left w:val="single" w:sz="2" w:space="0" w:color="000000"/>
                <w:bottom w:val="single" w:sz="2" w:space="0" w:color="000000"/>
                <w:right w:val="single" w:sz="2" w:space="0" w:color="000000"/>
              </w:divBdr>
            </w:div>
            <w:div w:id="306478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9120575">
      <w:bodyDiv w:val="1"/>
      <w:marLeft w:val="0"/>
      <w:marRight w:val="0"/>
      <w:marTop w:val="0"/>
      <w:marBottom w:val="0"/>
      <w:divBdr>
        <w:top w:val="none" w:sz="0" w:space="0" w:color="auto"/>
        <w:left w:val="none" w:sz="0" w:space="0" w:color="auto"/>
        <w:bottom w:val="none" w:sz="0" w:space="0" w:color="auto"/>
        <w:right w:val="none" w:sz="0" w:space="0" w:color="auto"/>
      </w:divBdr>
      <w:divsChild>
        <w:div w:id="1866676194">
          <w:marLeft w:val="0"/>
          <w:marRight w:val="0"/>
          <w:marTop w:val="0"/>
          <w:marBottom w:val="0"/>
          <w:divBdr>
            <w:top w:val="none" w:sz="0" w:space="0" w:color="auto"/>
            <w:left w:val="none" w:sz="0" w:space="0" w:color="auto"/>
            <w:bottom w:val="none" w:sz="0" w:space="0" w:color="auto"/>
            <w:right w:val="none" w:sz="0" w:space="0" w:color="auto"/>
          </w:divBdr>
          <w:divsChild>
            <w:div w:id="692850097">
              <w:marLeft w:val="0"/>
              <w:marRight w:val="0"/>
              <w:marTop w:val="0"/>
              <w:marBottom w:val="0"/>
              <w:divBdr>
                <w:top w:val="single" w:sz="2" w:space="0" w:color="000000"/>
                <w:left w:val="single" w:sz="2" w:space="0" w:color="000000"/>
                <w:bottom w:val="single" w:sz="2" w:space="0" w:color="000000"/>
                <w:right w:val="single" w:sz="2" w:space="0" w:color="000000"/>
              </w:divBdr>
            </w:div>
            <w:div w:id="1372802682">
              <w:marLeft w:val="0"/>
              <w:marRight w:val="0"/>
              <w:marTop w:val="0"/>
              <w:marBottom w:val="0"/>
              <w:divBdr>
                <w:top w:val="single" w:sz="2" w:space="0" w:color="000000"/>
                <w:left w:val="single" w:sz="2" w:space="0" w:color="000000"/>
                <w:bottom w:val="single" w:sz="2" w:space="0" w:color="000000"/>
                <w:right w:val="single" w:sz="2" w:space="0" w:color="000000"/>
              </w:divBdr>
            </w:div>
            <w:div w:id="992220040">
              <w:marLeft w:val="0"/>
              <w:marRight w:val="0"/>
              <w:marTop w:val="0"/>
              <w:marBottom w:val="0"/>
              <w:divBdr>
                <w:top w:val="single" w:sz="2" w:space="0" w:color="000000"/>
                <w:left w:val="single" w:sz="2" w:space="0" w:color="000000"/>
                <w:bottom w:val="single" w:sz="2" w:space="0" w:color="000000"/>
                <w:right w:val="single" w:sz="2" w:space="0" w:color="000000"/>
              </w:divBdr>
            </w:div>
            <w:div w:id="1169365008">
              <w:marLeft w:val="0"/>
              <w:marRight w:val="0"/>
              <w:marTop w:val="0"/>
              <w:marBottom w:val="0"/>
              <w:divBdr>
                <w:top w:val="single" w:sz="2" w:space="0" w:color="000000"/>
                <w:left w:val="single" w:sz="2" w:space="0" w:color="000000"/>
                <w:bottom w:val="single" w:sz="2" w:space="0" w:color="000000"/>
                <w:right w:val="single" w:sz="2" w:space="0" w:color="000000"/>
              </w:divBdr>
            </w:div>
            <w:div w:id="951477611">
              <w:marLeft w:val="0"/>
              <w:marRight w:val="0"/>
              <w:marTop w:val="0"/>
              <w:marBottom w:val="0"/>
              <w:divBdr>
                <w:top w:val="single" w:sz="2" w:space="0" w:color="000000"/>
                <w:left w:val="single" w:sz="2" w:space="0" w:color="000000"/>
                <w:bottom w:val="single" w:sz="2" w:space="0" w:color="000000"/>
                <w:right w:val="single" w:sz="2" w:space="0" w:color="000000"/>
              </w:divBdr>
            </w:div>
            <w:div w:id="178561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1702</Words>
  <Characters>9702</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Alberto Arzac</cp:lastModifiedBy>
  <cp:revision>15</cp:revision>
  <dcterms:created xsi:type="dcterms:W3CDTF">2025-03-26T20:37:00Z</dcterms:created>
  <dcterms:modified xsi:type="dcterms:W3CDTF">2025-03-31T05:48:00Z</dcterms:modified>
</cp:coreProperties>
</file>